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68186" w14:textId="77777777" w:rsidR="0045053A" w:rsidRPr="00CA1F8D" w:rsidRDefault="0045053A" w:rsidP="00AB5D84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CA1F8D">
        <w:rPr>
          <w:rFonts w:ascii="Times New Roman" w:hAnsi="Times New Roman" w:cs="Times New Roman"/>
          <w:b/>
          <w:sz w:val="30"/>
        </w:rPr>
        <w:t>ĐẠI HỌC QUỐC GIA TP. HỒ CHÍ MINH</w:t>
      </w:r>
    </w:p>
    <w:p w14:paraId="24B3C8D3" w14:textId="77777777" w:rsidR="0045053A" w:rsidRPr="00CA1F8D" w:rsidRDefault="0045053A" w:rsidP="00AB5D84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CA1F8D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14:paraId="202C03A5" w14:textId="0F160879" w:rsidR="0045053A" w:rsidRPr="00CA1F8D" w:rsidRDefault="0045053A" w:rsidP="00AB5D84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CA1F8D">
        <w:rPr>
          <w:rFonts w:ascii="Times New Roman" w:hAnsi="Times New Roman" w:cs="Times New Roman"/>
          <w:b/>
          <w:sz w:val="32"/>
          <w:szCs w:val="32"/>
        </w:rPr>
        <w:tab/>
      </w:r>
      <w:r w:rsidR="00A667BD" w:rsidRPr="00CA1F8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8598CE9" wp14:editId="361E31DE">
            <wp:extent cx="1268599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822" cy="106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A53C" w14:textId="77777777" w:rsidR="0045053A" w:rsidRPr="00CA1F8D" w:rsidRDefault="0045053A" w:rsidP="00AB5D84">
      <w:pPr>
        <w:jc w:val="center"/>
        <w:rPr>
          <w:rFonts w:ascii="Times New Roman" w:hAnsi="Times New Roman" w:cs="Times New Roman"/>
          <w:sz w:val="28"/>
        </w:rPr>
      </w:pPr>
    </w:p>
    <w:p w14:paraId="3FEBF2AC" w14:textId="77777777" w:rsidR="0045053A" w:rsidRPr="00CA1F8D" w:rsidRDefault="0045053A" w:rsidP="00AB5D84">
      <w:pPr>
        <w:rPr>
          <w:rFonts w:ascii="Times New Roman" w:hAnsi="Times New Roman" w:cs="Times New Roman"/>
          <w:sz w:val="28"/>
        </w:rPr>
      </w:pPr>
    </w:p>
    <w:p w14:paraId="59C99915" w14:textId="77777777" w:rsidR="0045053A" w:rsidRPr="00CA1F8D" w:rsidRDefault="0045053A" w:rsidP="00AB5D84">
      <w:pPr>
        <w:jc w:val="center"/>
        <w:rPr>
          <w:rFonts w:ascii="Times New Roman" w:hAnsi="Times New Roman" w:cs="Times New Roman"/>
          <w:b/>
          <w:sz w:val="28"/>
        </w:rPr>
      </w:pPr>
    </w:p>
    <w:p w14:paraId="2602AA59" w14:textId="77777777" w:rsidR="0045053A" w:rsidRPr="00CA1F8D" w:rsidRDefault="0045053A" w:rsidP="00AB5D84">
      <w:pPr>
        <w:jc w:val="center"/>
        <w:rPr>
          <w:rFonts w:ascii="Times New Roman" w:hAnsi="Times New Roman" w:cs="Times New Roman"/>
          <w:b/>
          <w:sz w:val="28"/>
        </w:rPr>
      </w:pPr>
    </w:p>
    <w:p w14:paraId="4F4DEB80" w14:textId="120D3614" w:rsidR="0045053A" w:rsidRPr="00CA1F8D" w:rsidRDefault="00AB4BE9" w:rsidP="00AB5D8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A1F8D">
        <w:rPr>
          <w:rFonts w:ascii="Times New Roman" w:hAnsi="Times New Roman" w:cs="Times New Roman"/>
          <w:b/>
          <w:sz w:val="32"/>
          <w:szCs w:val="32"/>
          <w:lang w:val="en-US"/>
        </w:rPr>
        <w:t xml:space="preserve">BÁO CÁO </w:t>
      </w:r>
      <w:r w:rsidR="00F81B26" w:rsidRPr="00CA1F8D">
        <w:rPr>
          <w:rFonts w:ascii="Times New Roman" w:hAnsi="Times New Roman" w:cs="Times New Roman"/>
          <w:b/>
          <w:sz w:val="32"/>
          <w:szCs w:val="32"/>
          <w:lang w:val="en-US"/>
        </w:rPr>
        <w:t>ĐỒ ÁN CUỐI KỲ MÔN</w:t>
      </w:r>
      <w:r w:rsidR="00F81B26" w:rsidRPr="00CA1F8D">
        <w:rPr>
          <w:rFonts w:ascii="Times New Roman" w:hAnsi="Times New Roman" w:cs="Times New Roman"/>
          <w:b/>
          <w:sz w:val="32"/>
          <w:szCs w:val="32"/>
          <w:lang w:val="en-US"/>
        </w:rPr>
        <w:br/>
        <w:t>NGÔN NGỮ LẬP TRÌNH JAVA</w:t>
      </w:r>
    </w:p>
    <w:p w14:paraId="7B507F2A" w14:textId="20C63635" w:rsidR="0045053A" w:rsidRPr="00CA1F8D" w:rsidRDefault="00437A7F" w:rsidP="00AB5D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1F8D">
        <w:rPr>
          <w:rFonts w:ascii="Times New Roman" w:hAnsi="Times New Roman" w:cs="Times New Roman"/>
          <w:b/>
          <w:sz w:val="36"/>
          <w:szCs w:val="36"/>
        </w:rPr>
        <w:t>QUẢN LÝ SINH VIÊN</w:t>
      </w:r>
    </w:p>
    <w:p w14:paraId="1173C467" w14:textId="214251A7" w:rsidR="009C5C1A" w:rsidRPr="00CA1F8D" w:rsidRDefault="009C5C1A" w:rsidP="00AB5D8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4329EB" w14:textId="13ABE355" w:rsidR="009C5C1A" w:rsidRPr="00CA1F8D" w:rsidRDefault="009C5C1A" w:rsidP="00AB5D8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3CE7E1" w14:textId="3AF2ADEA" w:rsidR="009C5C1A" w:rsidRPr="00CA1F8D" w:rsidRDefault="009C5C1A" w:rsidP="00AB5D84">
      <w:pPr>
        <w:tabs>
          <w:tab w:val="left" w:pos="5387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F8D"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 w:rsidRPr="00CA1F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Sinh </w:t>
      </w:r>
      <w:proofErr w:type="spellStart"/>
      <w:r w:rsidRPr="00CA1F8D">
        <w:rPr>
          <w:rFonts w:ascii="Times New Roman" w:hAnsi="Times New Roman" w:cs="Times New Roman"/>
          <w:b/>
          <w:sz w:val="28"/>
          <w:szCs w:val="28"/>
          <w:lang w:val="en-US"/>
        </w:rPr>
        <w:t>viên</w:t>
      </w:r>
      <w:proofErr w:type="spellEnd"/>
      <w:r w:rsidRPr="00CA1F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A1F8D">
        <w:rPr>
          <w:rFonts w:ascii="Times New Roman" w:hAnsi="Times New Roman" w:cs="Times New Roman"/>
          <w:b/>
          <w:sz w:val="28"/>
          <w:szCs w:val="28"/>
          <w:lang w:val="en-US"/>
        </w:rPr>
        <w:t>thực</w:t>
      </w:r>
      <w:proofErr w:type="spellEnd"/>
      <w:r w:rsidRPr="00CA1F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A1F8D">
        <w:rPr>
          <w:rFonts w:ascii="Times New Roman" w:hAnsi="Times New Roman" w:cs="Times New Roman"/>
          <w:b/>
          <w:sz w:val="28"/>
          <w:szCs w:val="28"/>
          <w:lang w:val="en-US"/>
        </w:rPr>
        <w:t>hiện</w:t>
      </w:r>
      <w:proofErr w:type="spellEnd"/>
      <w:r w:rsidRPr="00CA1F8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B06C2A7" w14:textId="4509E212" w:rsidR="009C5C1A" w:rsidRPr="00CA1F8D" w:rsidRDefault="009C5C1A" w:rsidP="00AB5D84">
      <w:pPr>
        <w:pStyle w:val="ListParagraph"/>
        <w:numPr>
          <w:ilvl w:val="0"/>
          <w:numId w:val="2"/>
        </w:numPr>
        <w:tabs>
          <w:tab w:val="left" w:pos="5387"/>
        </w:tabs>
        <w:rPr>
          <w:b/>
          <w:sz w:val="28"/>
          <w:szCs w:val="28"/>
        </w:rPr>
      </w:pPr>
      <w:proofErr w:type="spellStart"/>
      <w:r w:rsidRPr="00CA1F8D">
        <w:rPr>
          <w:b/>
          <w:sz w:val="28"/>
          <w:szCs w:val="28"/>
        </w:rPr>
        <w:t>Họ</w:t>
      </w:r>
      <w:proofErr w:type="spellEnd"/>
      <w:r w:rsidRPr="00CA1F8D">
        <w:rPr>
          <w:b/>
          <w:sz w:val="28"/>
          <w:szCs w:val="28"/>
        </w:rPr>
        <w:t xml:space="preserve"> </w:t>
      </w:r>
      <w:proofErr w:type="spellStart"/>
      <w:r w:rsidRPr="00CA1F8D">
        <w:rPr>
          <w:b/>
          <w:sz w:val="28"/>
          <w:szCs w:val="28"/>
        </w:rPr>
        <w:t>tên</w:t>
      </w:r>
      <w:proofErr w:type="spellEnd"/>
      <w:r w:rsidRPr="00CA1F8D">
        <w:rPr>
          <w:b/>
          <w:sz w:val="28"/>
          <w:szCs w:val="28"/>
        </w:rPr>
        <w:t xml:space="preserve"> </w:t>
      </w:r>
      <w:r w:rsidR="00D24A33" w:rsidRPr="00CA1F8D">
        <w:rPr>
          <w:b/>
          <w:sz w:val="28"/>
          <w:szCs w:val="28"/>
        </w:rPr>
        <w:t>–</w:t>
      </w:r>
      <w:r w:rsidRPr="00CA1F8D">
        <w:rPr>
          <w:b/>
          <w:sz w:val="28"/>
          <w:szCs w:val="28"/>
        </w:rPr>
        <w:t xml:space="preserve"> MSSV</w:t>
      </w:r>
    </w:p>
    <w:p w14:paraId="0CD2665B" w14:textId="77777777" w:rsidR="00D24A33" w:rsidRPr="00CA1F8D" w:rsidRDefault="00D24A33" w:rsidP="00AB5D84">
      <w:pPr>
        <w:pStyle w:val="ListParagraph"/>
        <w:numPr>
          <w:ilvl w:val="0"/>
          <w:numId w:val="2"/>
        </w:numPr>
        <w:tabs>
          <w:tab w:val="left" w:pos="5387"/>
        </w:tabs>
        <w:rPr>
          <w:b/>
          <w:sz w:val="28"/>
          <w:szCs w:val="28"/>
        </w:rPr>
      </w:pPr>
      <w:proofErr w:type="spellStart"/>
      <w:r w:rsidRPr="00CA1F8D">
        <w:rPr>
          <w:b/>
          <w:sz w:val="28"/>
          <w:szCs w:val="28"/>
        </w:rPr>
        <w:t>Họ</w:t>
      </w:r>
      <w:proofErr w:type="spellEnd"/>
      <w:r w:rsidRPr="00CA1F8D">
        <w:rPr>
          <w:b/>
          <w:sz w:val="28"/>
          <w:szCs w:val="28"/>
        </w:rPr>
        <w:t xml:space="preserve"> </w:t>
      </w:r>
      <w:proofErr w:type="spellStart"/>
      <w:r w:rsidRPr="00CA1F8D">
        <w:rPr>
          <w:b/>
          <w:sz w:val="28"/>
          <w:szCs w:val="28"/>
        </w:rPr>
        <w:t>tên</w:t>
      </w:r>
      <w:proofErr w:type="spellEnd"/>
      <w:r w:rsidRPr="00CA1F8D">
        <w:rPr>
          <w:b/>
          <w:sz w:val="28"/>
          <w:szCs w:val="28"/>
        </w:rPr>
        <w:t xml:space="preserve"> – MSSV</w:t>
      </w:r>
    </w:p>
    <w:p w14:paraId="6044672C" w14:textId="30062485" w:rsidR="00D24A33" w:rsidRPr="00CA1F8D" w:rsidRDefault="00D24A33" w:rsidP="00AB5D84">
      <w:pPr>
        <w:pStyle w:val="ListParagraph"/>
        <w:numPr>
          <w:ilvl w:val="0"/>
          <w:numId w:val="2"/>
        </w:numPr>
        <w:tabs>
          <w:tab w:val="left" w:pos="5387"/>
        </w:tabs>
        <w:rPr>
          <w:b/>
          <w:sz w:val="28"/>
          <w:szCs w:val="28"/>
        </w:rPr>
      </w:pPr>
      <w:r w:rsidRPr="00CA1F8D">
        <w:rPr>
          <w:b/>
          <w:sz w:val="28"/>
          <w:szCs w:val="28"/>
        </w:rPr>
        <w:t>…</w:t>
      </w:r>
    </w:p>
    <w:p w14:paraId="5A2B5D27" w14:textId="2323131F" w:rsidR="008F7660" w:rsidRPr="00CA1F8D" w:rsidRDefault="008F7660" w:rsidP="00AB5D8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4CA1746A" w14:textId="77777777" w:rsidR="0045053A" w:rsidRPr="00CA1F8D" w:rsidRDefault="0045053A" w:rsidP="00AB5D84">
      <w:pPr>
        <w:jc w:val="center"/>
        <w:rPr>
          <w:rFonts w:ascii="Times New Roman" w:hAnsi="Times New Roman" w:cs="Times New Roman"/>
          <w:sz w:val="28"/>
        </w:rPr>
      </w:pPr>
    </w:p>
    <w:p w14:paraId="55D8A0CB" w14:textId="77777777" w:rsidR="0045053A" w:rsidRPr="00CA1F8D" w:rsidRDefault="0045053A" w:rsidP="00AB5D84">
      <w:pPr>
        <w:jc w:val="center"/>
        <w:rPr>
          <w:rFonts w:ascii="Times New Roman" w:hAnsi="Times New Roman" w:cs="Times New Roman"/>
          <w:sz w:val="28"/>
        </w:rPr>
      </w:pPr>
    </w:p>
    <w:p w14:paraId="729D80DB" w14:textId="77777777" w:rsidR="0045053A" w:rsidRPr="00CA1F8D" w:rsidRDefault="0045053A" w:rsidP="00AB5D84">
      <w:pPr>
        <w:ind w:left="1440" w:firstLine="720"/>
        <w:jc w:val="center"/>
        <w:rPr>
          <w:rFonts w:ascii="Times New Roman" w:hAnsi="Times New Roman" w:cs="Times New Roman"/>
          <w:sz w:val="28"/>
        </w:rPr>
      </w:pPr>
    </w:p>
    <w:p w14:paraId="28D48165" w14:textId="1FE0523E" w:rsidR="00586ECC" w:rsidRPr="00CA1F8D" w:rsidRDefault="00586ECC" w:rsidP="00AB5D84">
      <w:pPr>
        <w:jc w:val="center"/>
        <w:rPr>
          <w:rFonts w:ascii="Times New Roman" w:hAnsi="Times New Roman" w:cs="Times New Roman"/>
          <w:b/>
          <w:szCs w:val="26"/>
        </w:rPr>
      </w:pPr>
    </w:p>
    <w:p w14:paraId="7BBFD81B" w14:textId="77777777" w:rsidR="00F81B26" w:rsidRPr="00CA1F8D" w:rsidRDefault="00F81B26" w:rsidP="00AB5D84">
      <w:pPr>
        <w:jc w:val="center"/>
        <w:rPr>
          <w:rFonts w:ascii="Times New Roman" w:hAnsi="Times New Roman" w:cs="Times New Roman"/>
          <w:b/>
          <w:szCs w:val="26"/>
        </w:rPr>
      </w:pPr>
    </w:p>
    <w:p w14:paraId="1D6F9ABA" w14:textId="6EF095F0" w:rsidR="0045053A" w:rsidRPr="00CA1F8D" w:rsidRDefault="0045053A" w:rsidP="00AB5D84">
      <w:pPr>
        <w:jc w:val="center"/>
        <w:rPr>
          <w:rFonts w:ascii="Times New Roman" w:hAnsi="Times New Roman" w:cs="Times New Roman"/>
          <w:b/>
          <w:szCs w:val="26"/>
          <w:lang w:val="en-US"/>
        </w:rPr>
      </w:pPr>
      <w:r w:rsidRPr="00CA1F8D">
        <w:rPr>
          <w:rFonts w:ascii="Times New Roman" w:hAnsi="Times New Roman" w:cs="Times New Roman"/>
          <w:b/>
          <w:szCs w:val="26"/>
        </w:rPr>
        <w:t xml:space="preserve">TP. HỒ CHÍ MINH, </w:t>
      </w:r>
      <w:r w:rsidR="00694306" w:rsidRPr="00CA1F8D">
        <w:rPr>
          <w:rFonts w:ascii="Times New Roman" w:hAnsi="Times New Roman" w:cs="Times New Roman"/>
          <w:b/>
          <w:szCs w:val="26"/>
          <w:lang w:val="en-US"/>
        </w:rPr>
        <w:t xml:space="preserve">THÁNG </w:t>
      </w:r>
      <w:r w:rsidR="00473383" w:rsidRPr="00CA1F8D">
        <w:rPr>
          <w:rFonts w:ascii="Times New Roman" w:hAnsi="Times New Roman" w:cs="Times New Roman"/>
          <w:b/>
          <w:szCs w:val="26"/>
          <w:lang w:val="en-US"/>
        </w:rPr>
        <w:t>06</w:t>
      </w:r>
      <w:r w:rsidR="00694306" w:rsidRPr="00CA1F8D">
        <w:rPr>
          <w:rFonts w:ascii="Times New Roman" w:hAnsi="Times New Roman" w:cs="Times New Roman"/>
          <w:b/>
          <w:szCs w:val="26"/>
          <w:lang w:val="en-US"/>
        </w:rPr>
        <w:t xml:space="preserve"> NĂM 2022</w:t>
      </w:r>
    </w:p>
    <w:p w14:paraId="5D8F9C6C" w14:textId="77777777" w:rsidR="00A1168A" w:rsidRPr="00CA1F8D" w:rsidRDefault="00A1168A" w:rsidP="00AB5D84">
      <w:pPr>
        <w:jc w:val="center"/>
        <w:rPr>
          <w:rFonts w:ascii="Times New Roman" w:hAnsi="Times New Roman" w:cs="Times New Roman"/>
          <w:b/>
          <w:szCs w:val="26"/>
        </w:rPr>
        <w:sectPr w:rsidR="00A1168A" w:rsidRPr="00CA1F8D" w:rsidSect="004505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209AC138" w14:textId="77777777" w:rsidR="00BF488A" w:rsidRPr="00CA1F8D" w:rsidRDefault="00A75388" w:rsidP="00AB5D84">
      <w:pPr>
        <w:pStyle w:val="Title"/>
        <w:rPr>
          <w:rFonts w:ascii="Times New Roman" w:hAnsi="Times New Roman" w:cs="Times New Roman"/>
          <w:lang w:val="en-US"/>
        </w:rPr>
      </w:pPr>
      <w:r w:rsidRPr="00CA1F8D">
        <w:rPr>
          <w:rFonts w:ascii="Times New Roman" w:hAnsi="Times New Roman" w:cs="Times New Roman"/>
        </w:rPr>
        <w:lastRenderedPageBreak/>
        <w:t>LỜI CẢM ƠN</w:t>
      </w:r>
      <w:r w:rsidR="002B09E1" w:rsidRPr="00CA1F8D">
        <w:rPr>
          <w:rFonts w:ascii="Times New Roman" w:hAnsi="Times New Roman" w:cs="Times New Roman"/>
          <w:lang w:val="en-US"/>
        </w:rPr>
        <w:t xml:space="preserve"> (NẾU CÓ)</w:t>
      </w:r>
    </w:p>
    <w:p w14:paraId="6FC7A538" w14:textId="77777777" w:rsidR="00BF488A" w:rsidRPr="00CA1F8D" w:rsidRDefault="00BF488A" w:rsidP="00AB5D84">
      <w:pPr>
        <w:spacing w:after="200"/>
        <w:rPr>
          <w:rFonts w:ascii="Times New Roman" w:eastAsiaTheme="majorEastAsia" w:hAnsi="Times New Roman" w:cs="Times New Roman"/>
          <w:b/>
          <w:spacing w:val="5"/>
          <w:kern w:val="28"/>
          <w:sz w:val="28"/>
          <w:szCs w:val="52"/>
          <w:lang w:val="en-US"/>
        </w:rPr>
      </w:pPr>
      <w:r w:rsidRPr="00CA1F8D">
        <w:rPr>
          <w:rFonts w:ascii="Times New Roman" w:hAnsi="Times New Roman" w:cs="Times New Roman"/>
          <w:lang w:val="en-US"/>
        </w:rPr>
        <w:br w:type="page"/>
      </w:r>
    </w:p>
    <w:p w14:paraId="001C94CC" w14:textId="46ACC53B" w:rsidR="00BF488A" w:rsidRPr="00CA1F8D" w:rsidRDefault="00BF488A" w:rsidP="00AB5D84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CA1F8D">
        <w:rPr>
          <w:rFonts w:ascii="Times New Roman" w:hAnsi="Times New Roman" w:cs="Times New Roman"/>
          <w:lang w:val="en-US"/>
        </w:rPr>
        <w:lastRenderedPageBreak/>
        <w:t xml:space="preserve">Lưu ý </w:t>
      </w:r>
      <w:proofErr w:type="spellStart"/>
      <w:r w:rsidRPr="00CA1F8D">
        <w:rPr>
          <w:rFonts w:ascii="Times New Roman" w:hAnsi="Times New Roman" w:cs="Times New Roman"/>
          <w:lang w:val="en-US"/>
        </w:rPr>
        <w:t>về</w:t>
      </w:r>
      <w:proofErr w:type="spellEnd"/>
      <w:r w:rsidRPr="00CA1F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1F8D">
        <w:rPr>
          <w:rFonts w:ascii="Times New Roman" w:hAnsi="Times New Roman" w:cs="Times New Roman"/>
          <w:lang w:val="en-US"/>
        </w:rPr>
        <w:t>nội</w:t>
      </w:r>
      <w:proofErr w:type="spellEnd"/>
      <w:r w:rsidRPr="00CA1F8D">
        <w:rPr>
          <w:rFonts w:ascii="Times New Roman" w:hAnsi="Times New Roman" w:cs="Times New Roman"/>
          <w:lang w:val="en-US"/>
        </w:rPr>
        <w:t xml:space="preserve"> dung </w:t>
      </w:r>
      <w:proofErr w:type="spellStart"/>
      <w:r w:rsidRPr="00CA1F8D">
        <w:rPr>
          <w:rFonts w:ascii="Times New Roman" w:hAnsi="Times New Roman" w:cs="Times New Roman"/>
          <w:lang w:val="en-US"/>
        </w:rPr>
        <w:t>các</w:t>
      </w:r>
      <w:proofErr w:type="spellEnd"/>
      <w:r w:rsidRPr="00CA1F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1F8D">
        <w:rPr>
          <w:rFonts w:ascii="Times New Roman" w:hAnsi="Times New Roman" w:cs="Times New Roman"/>
          <w:lang w:val="en-US"/>
        </w:rPr>
        <w:t>phần</w:t>
      </w:r>
      <w:proofErr w:type="spellEnd"/>
      <w:r w:rsidRPr="00CA1F8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A1F8D">
        <w:rPr>
          <w:rFonts w:ascii="Times New Roman" w:hAnsi="Times New Roman" w:cs="Times New Roman"/>
          <w:lang w:val="en-US"/>
        </w:rPr>
        <w:t>trong</w:t>
      </w:r>
      <w:proofErr w:type="spellEnd"/>
      <w:r w:rsidRPr="00CA1F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1F8D">
        <w:rPr>
          <w:rFonts w:ascii="Times New Roman" w:hAnsi="Times New Roman" w:cs="Times New Roman"/>
          <w:lang w:val="en-US"/>
        </w:rPr>
        <w:t>báo</w:t>
      </w:r>
      <w:proofErr w:type="spellEnd"/>
      <w:r w:rsidRPr="00CA1F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1F8D">
        <w:rPr>
          <w:rFonts w:ascii="Times New Roman" w:hAnsi="Times New Roman" w:cs="Times New Roman"/>
          <w:lang w:val="en-US"/>
        </w:rPr>
        <w:t>cáo</w:t>
      </w:r>
      <w:proofErr w:type="spellEnd"/>
      <w:r w:rsidRPr="00CA1F8D">
        <w:rPr>
          <w:rFonts w:ascii="Times New Roman" w:hAnsi="Times New Roman" w:cs="Times New Roman"/>
          <w:lang w:val="en-US"/>
        </w:rPr>
        <w:t xml:space="preserve"> ko </w:t>
      </w:r>
      <w:proofErr w:type="spellStart"/>
      <w:r w:rsidRPr="00CA1F8D">
        <w:rPr>
          <w:rFonts w:ascii="Times New Roman" w:hAnsi="Times New Roman" w:cs="Times New Roman"/>
          <w:lang w:val="en-US"/>
        </w:rPr>
        <w:t>có</w:t>
      </w:r>
      <w:proofErr w:type="spellEnd"/>
      <w:r w:rsidRPr="00CA1F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1F8D">
        <w:rPr>
          <w:rFonts w:ascii="Times New Roman" w:hAnsi="Times New Roman" w:cs="Times New Roman"/>
          <w:lang w:val="en-US"/>
        </w:rPr>
        <w:t>trang</w:t>
      </w:r>
      <w:proofErr w:type="spellEnd"/>
      <w:r w:rsidRPr="00CA1F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1F8D">
        <w:rPr>
          <w:rFonts w:ascii="Times New Roman" w:hAnsi="Times New Roman" w:cs="Times New Roman"/>
          <w:lang w:val="en-US"/>
        </w:rPr>
        <w:t>này</w:t>
      </w:r>
      <w:proofErr w:type="spellEnd"/>
      <w:r w:rsidRPr="00CA1F8D">
        <w:rPr>
          <w:rFonts w:ascii="Times New Roman" w:hAnsi="Times New Roman" w:cs="Times New Roman"/>
          <w:lang w:val="en-US"/>
        </w:rPr>
        <w:t>)</w:t>
      </w:r>
    </w:p>
    <w:p w14:paraId="6D1754C7" w14:textId="77777777" w:rsidR="00E421D9" w:rsidRPr="00CA1F8D" w:rsidRDefault="00E421D9" w:rsidP="00AB5D84">
      <w:pPr>
        <w:rPr>
          <w:rFonts w:ascii="Times New Roman" w:hAnsi="Times New Roman" w:cs="Times New Roman"/>
          <w:lang w:val="en-US"/>
        </w:rPr>
      </w:pPr>
    </w:p>
    <w:p w14:paraId="1FE07BA9" w14:textId="744DA004" w:rsidR="00BF488A" w:rsidRPr="00CA1F8D" w:rsidRDefault="00BF488A" w:rsidP="00AB5D84">
      <w:pPr>
        <w:pStyle w:val="Title"/>
        <w:numPr>
          <w:ilvl w:val="0"/>
          <w:numId w:val="3"/>
        </w:numPr>
        <w:spacing w:after="120"/>
        <w:ind w:hanging="357"/>
        <w:jc w:val="left"/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</w:pPr>
      <w:proofErr w:type="spellStart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>Giới</w:t>
      </w:r>
      <w:proofErr w:type="spellEnd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 xml:space="preserve"> </w:t>
      </w:r>
      <w:proofErr w:type="spellStart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>thiệu</w:t>
      </w:r>
      <w:proofErr w:type="spellEnd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 xml:space="preserve"> </w:t>
      </w:r>
      <w:proofErr w:type="spellStart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>đề</w:t>
      </w:r>
      <w:proofErr w:type="spellEnd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 xml:space="preserve"> </w:t>
      </w:r>
      <w:proofErr w:type="spellStart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>tài</w:t>
      </w:r>
      <w:proofErr w:type="spellEnd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 xml:space="preserve"> (</w:t>
      </w:r>
      <w:proofErr w:type="spellStart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>Giới</w:t>
      </w:r>
      <w:proofErr w:type="spellEnd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 xml:space="preserve"> </w:t>
      </w:r>
      <w:proofErr w:type="spellStart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>thiệu</w:t>
      </w:r>
      <w:proofErr w:type="spellEnd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 xml:space="preserve"> </w:t>
      </w:r>
      <w:proofErr w:type="spellStart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>chung</w:t>
      </w:r>
      <w:proofErr w:type="spellEnd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 xml:space="preserve">, </w:t>
      </w:r>
      <w:proofErr w:type="spellStart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>mục</w:t>
      </w:r>
      <w:proofErr w:type="spellEnd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 xml:space="preserve"> </w:t>
      </w:r>
      <w:proofErr w:type="spellStart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>tiêu</w:t>
      </w:r>
      <w:proofErr w:type="spellEnd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 xml:space="preserve">, </w:t>
      </w:r>
      <w:proofErr w:type="spellStart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>phạm</w:t>
      </w:r>
      <w:proofErr w:type="spellEnd"/>
      <w:r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 xml:space="preserve"> vi, </w:t>
      </w:r>
      <w:proofErr w:type="spellStart"/>
      <w:r w:rsidR="00942D95"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>các</w:t>
      </w:r>
      <w:proofErr w:type="spellEnd"/>
      <w:r w:rsidR="00942D95"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 xml:space="preserve"> </w:t>
      </w:r>
      <w:proofErr w:type="spellStart"/>
      <w:r w:rsidR="00942D95"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>chức</w:t>
      </w:r>
      <w:proofErr w:type="spellEnd"/>
      <w:r w:rsidR="00942D95"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 xml:space="preserve"> </w:t>
      </w:r>
      <w:proofErr w:type="spellStart"/>
      <w:r w:rsidR="00942D95"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>năng</w:t>
      </w:r>
      <w:proofErr w:type="spellEnd"/>
      <w:r w:rsidR="00942D95"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 xml:space="preserve"> </w:t>
      </w:r>
      <w:proofErr w:type="spellStart"/>
      <w:r w:rsidR="00942D95"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>liên</w:t>
      </w:r>
      <w:proofErr w:type="spellEnd"/>
      <w:r w:rsidR="00942D95"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 xml:space="preserve"> </w:t>
      </w:r>
      <w:proofErr w:type="spellStart"/>
      <w:r w:rsidR="00942D95"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>quan</w:t>
      </w:r>
      <w:proofErr w:type="spellEnd"/>
      <w:r w:rsidR="00942D95"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 xml:space="preserve"> </w:t>
      </w:r>
      <w:proofErr w:type="spellStart"/>
      <w:r w:rsidR="00942D95"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>của</w:t>
      </w:r>
      <w:proofErr w:type="spellEnd"/>
      <w:r w:rsidR="00942D95"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 xml:space="preserve"> </w:t>
      </w:r>
      <w:proofErr w:type="spellStart"/>
      <w:r w:rsidR="00942D95"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>ứng</w:t>
      </w:r>
      <w:proofErr w:type="spellEnd"/>
      <w:r w:rsidR="00942D95"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 xml:space="preserve"> </w:t>
      </w:r>
      <w:proofErr w:type="spellStart"/>
      <w:r w:rsidR="00942D95"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>dụng</w:t>
      </w:r>
      <w:proofErr w:type="spellEnd"/>
      <w:r w:rsidR="00942D95" w:rsidRPr="00CA1F8D">
        <w:rPr>
          <w:rFonts w:ascii="Times New Roman" w:eastAsiaTheme="minorHAnsi" w:hAnsi="Times New Roman" w:cs="Times New Roman"/>
          <w:b w:val="0"/>
          <w:spacing w:val="0"/>
          <w:kern w:val="0"/>
          <w:sz w:val="26"/>
          <w:szCs w:val="26"/>
          <w:lang w:val="en-US"/>
        </w:rPr>
        <w:t>)</w:t>
      </w:r>
    </w:p>
    <w:p w14:paraId="749BEA6E" w14:textId="792F10D1" w:rsidR="00715C36" w:rsidRPr="00CA1F8D" w:rsidRDefault="00005B2F" w:rsidP="00AB5D84">
      <w:pPr>
        <w:pStyle w:val="ListParagraph"/>
        <w:numPr>
          <w:ilvl w:val="0"/>
          <w:numId w:val="2"/>
        </w:numPr>
        <w:spacing w:after="120"/>
        <w:ind w:left="709" w:hanging="357"/>
        <w:jc w:val="left"/>
      </w:pPr>
      <w:proofErr w:type="spellStart"/>
      <w:r w:rsidRPr="00CA1F8D">
        <w:t>Trình</w:t>
      </w:r>
      <w:proofErr w:type="spellEnd"/>
      <w:r w:rsidRPr="00CA1F8D">
        <w:t xml:space="preserve"> </w:t>
      </w:r>
      <w:proofErr w:type="spellStart"/>
      <w:r w:rsidRPr="00CA1F8D">
        <w:t>bày</w:t>
      </w:r>
      <w:proofErr w:type="spellEnd"/>
      <w:r w:rsidR="006F732E" w:rsidRPr="00CA1F8D">
        <w:t xml:space="preserve"> chi </w:t>
      </w:r>
      <w:proofErr w:type="spellStart"/>
      <w:r w:rsidR="006F732E" w:rsidRPr="00CA1F8D">
        <w:t>tiết</w:t>
      </w:r>
      <w:proofErr w:type="spellEnd"/>
      <w:r w:rsidRPr="00CA1F8D">
        <w:t xml:space="preserve"> </w:t>
      </w:r>
      <w:proofErr w:type="spellStart"/>
      <w:r w:rsidR="006F732E" w:rsidRPr="00CA1F8D">
        <w:t>các</w:t>
      </w:r>
      <w:proofErr w:type="spellEnd"/>
      <w:r w:rsidR="006F732E" w:rsidRPr="00CA1F8D">
        <w:t xml:space="preserve"> </w:t>
      </w:r>
      <w:proofErr w:type="spellStart"/>
      <w:r w:rsidR="006F732E" w:rsidRPr="00CA1F8D">
        <w:t>yêu</w:t>
      </w:r>
      <w:proofErr w:type="spellEnd"/>
      <w:r w:rsidR="006F732E" w:rsidRPr="00CA1F8D">
        <w:t xml:space="preserve"> </w:t>
      </w:r>
      <w:proofErr w:type="spellStart"/>
      <w:r w:rsidR="006F732E" w:rsidRPr="00CA1F8D">
        <w:t>cầu</w:t>
      </w:r>
      <w:proofErr w:type="spellEnd"/>
      <w:r w:rsidR="006F732E" w:rsidRPr="00CA1F8D">
        <w:t>/</w:t>
      </w:r>
      <w:proofErr w:type="spellStart"/>
      <w:r w:rsidR="006F732E" w:rsidRPr="00CA1F8D">
        <w:t>chức</w:t>
      </w:r>
      <w:proofErr w:type="spellEnd"/>
      <w:r w:rsidR="006F732E" w:rsidRPr="00CA1F8D">
        <w:t xml:space="preserve"> </w:t>
      </w:r>
      <w:proofErr w:type="spellStart"/>
      <w:r w:rsidR="006F732E" w:rsidRPr="00CA1F8D">
        <w:t>năng</w:t>
      </w:r>
      <w:proofErr w:type="spellEnd"/>
      <w:r w:rsidR="006F732E" w:rsidRPr="00CA1F8D">
        <w:t xml:space="preserve"> </w:t>
      </w:r>
      <w:proofErr w:type="spellStart"/>
      <w:r w:rsidR="008530E7" w:rsidRPr="00CA1F8D">
        <w:t>và</w:t>
      </w:r>
      <w:proofErr w:type="spellEnd"/>
      <w:r w:rsidR="008530E7" w:rsidRPr="00CA1F8D">
        <w:t xml:space="preserve"> </w:t>
      </w:r>
      <w:proofErr w:type="spellStart"/>
      <w:r w:rsidR="008530E7" w:rsidRPr="00CA1F8D">
        <w:t>phân</w:t>
      </w:r>
      <w:proofErr w:type="spellEnd"/>
      <w:r w:rsidR="008530E7" w:rsidRPr="00CA1F8D">
        <w:t xml:space="preserve"> </w:t>
      </w:r>
      <w:proofErr w:type="spellStart"/>
      <w:r w:rsidR="008530E7" w:rsidRPr="00CA1F8D">
        <w:t>tích</w:t>
      </w:r>
      <w:proofErr w:type="spellEnd"/>
      <w:r w:rsidR="008530E7" w:rsidRPr="00CA1F8D">
        <w:t xml:space="preserve">, </w:t>
      </w:r>
      <w:proofErr w:type="spellStart"/>
      <w:r w:rsidR="008530E7" w:rsidRPr="00CA1F8D">
        <w:t>thiết</w:t>
      </w:r>
      <w:proofErr w:type="spellEnd"/>
      <w:r w:rsidR="008530E7" w:rsidRPr="00CA1F8D">
        <w:t xml:space="preserve"> </w:t>
      </w:r>
      <w:proofErr w:type="spellStart"/>
      <w:r w:rsidR="008530E7" w:rsidRPr="00CA1F8D">
        <w:t>kế</w:t>
      </w:r>
      <w:proofErr w:type="spellEnd"/>
      <w:r w:rsidR="00715C36" w:rsidRPr="00CA1F8D">
        <w:t xml:space="preserve"> </w:t>
      </w:r>
      <w:proofErr w:type="spellStart"/>
      <w:r w:rsidR="00715C36" w:rsidRPr="00CA1F8D">
        <w:t>hệ</w:t>
      </w:r>
      <w:proofErr w:type="spellEnd"/>
      <w:r w:rsidR="00715C36" w:rsidRPr="00CA1F8D">
        <w:t xml:space="preserve"> </w:t>
      </w:r>
      <w:proofErr w:type="spellStart"/>
      <w:r w:rsidR="00715C36" w:rsidRPr="00CA1F8D">
        <w:t>thống</w:t>
      </w:r>
      <w:proofErr w:type="spellEnd"/>
      <w:r w:rsidR="00E30B61" w:rsidRPr="00CA1F8D">
        <w:t xml:space="preserve"> (</w:t>
      </w:r>
      <w:proofErr w:type="spellStart"/>
      <w:r w:rsidR="00E30B61" w:rsidRPr="00CA1F8D">
        <w:t>các</w:t>
      </w:r>
      <w:proofErr w:type="spellEnd"/>
      <w:r w:rsidR="00E30B61" w:rsidRPr="00CA1F8D">
        <w:t xml:space="preserve"> </w:t>
      </w:r>
      <w:proofErr w:type="spellStart"/>
      <w:r w:rsidR="00E30B61" w:rsidRPr="00CA1F8D">
        <w:t>sơ</w:t>
      </w:r>
      <w:proofErr w:type="spellEnd"/>
      <w:r w:rsidR="00E30B61" w:rsidRPr="00CA1F8D">
        <w:t xml:space="preserve"> </w:t>
      </w:r>
      <w:proofErr w:type="spellStart"/>
      <w:r w:rsidR="00E30B61" w:rsidRPr="00CA1F8D">
        <w:t>đồ</w:t>
      </w:r>
      <w:proofErr w:type="spellEnd"/>
      <w:r w:rsidR="00E30B61" w:rsidRPr="00CA1F8D">
        <w:t xml:space="preserve"> </w:t>
      </w:r>
      <w:proofErr w:type="spellStart"/>
      <w:r w:rsidR="00E30B61" w:rsidRPr="00CA1F8D">
        <w:t>biểu</w:t>
      </w:r>
      <w:proofErr w:type="spellEnd"/>
      <w:r w:rsidR="00E30B61" w:rsidRPr="00CA1F8D">
        <w:t xml:space="preserve"> </w:t>
      </w:r>
      <w:proofErr w:type="spellStart"/>
      <w:r w:rsidR="00E30B61" w:rsidRPr="00CA1F8D">
        <w:t>diễn</w:t>
      </w:r>
      <w:proofErr w:type="spellEnd"/>
      <w:r w:rsidR="00E30B61" w:rsidRPr="00CA1F8D">
        <w:t xml:space="preserve"> </w:t>
      </w:r>
      <w:proofErr w:type="spellStart"/>
      <w:r w:rsidR="00E30B61" w:rsidRPr="00CA1F8D">
        <w:t>kết</w:t>
      </w:r>
      <w:proofErr w:type="spellEnd"/>
      <w:r w:rsidR="00E30B61" w:rsidRPr="00CA1F8D">
        <w:t xml:space="preserve"> </w:t>
      </w:r>
      <w:proofErr w:type="spellStart"/>
      <w:r w:rsidR="00E30B61" w:rsidRPr="00CA1F8D">
        <w:t>quả</w:t>
      </w:r>
      <w:proofErr w:type="spellEnd"/>
      <w:r w:rsidR="00E30B61" w:rsidRPr="00CA1F8D">
        <w:t xml:space="preserve"> </w:t>
      </w:r>
      <w:proofErr w:type="spellStart"/>
      <w:r w:rsidR="00E30B61" w:rsidRPr="00CA1F8D">
        <w:t>phân</w:t>
      </w:r>
      <w:proofErr w:type="spellEnd"/>
      <w:r w:rsidR="00E30B61" w:rsidRPr="00CA1F8D">
        <w:t xml:space="preserve"> </w:t>
      </w:r>
      <w:proofErr w:type="spellStart"/>
      <w:r w:rsidR="00E30B61" w:rsidRPr="00CA1F8D">
        <w:t>tích</w:t>
      </w:r>
      <w:proofErr w:type="spellEnd"/>
      <w:r w:rsidR="00E30B61" w:rsidRPr="00CA1F8D">
        <w:t xml:space="preserve">, </w:t>
      </w:r>
      <w:proofErr w:type="spellStart"/>
      <w:r w:rsidR="00E30B61" w:rsidRPr="00CA1F8D">
        <w:t>thiết</w:t>
      </w:r>
      <w:proofErr w:type="spellEnd"/>
      <w:r w:rsidR="00E30B61" w:rsidRPr="00CA1F8D">
        <w:t xml:space="preserve"> </w:t>
      </w:r>
      <w:proofErr w:type="spellStart"/>
      <w:r w:rsidR="00E30B61" w:rsidRPr="00CA1F8D">
        <w:t>kế</w:t>
      </w:r>
      <w:proofErr w:type="spellEnd"/>
      <w:r w:rsidR="00E30B61" w:rsidRPr="00CA1F8D">
        <w:t>)</w:t>
      </w:r>
    </w:p>
    <w:p w14:paraId="49C33AE0" w14:textId="26B0789B" w:rsidR="00A90018" w:rsidRPr="00CA1F8D" w:rsidRDefault="008530E7" w:rsidP="00AB5D84">
      <w:pPr>
        <w:pStyle w:val="ListParagraph"/>
        <w:numPr>
          <w:ilvl w:val="0"/>
          <w:numId w:val="2"/>
        </w:numPr>
        <w:spacing w:after="120"/>
        <w:ind w:left="709" w:hanging="357"/>
        <w:jc w:val="left"/>
      </w:pPr>
      <w:proofErr w:type="spellStart"/>
      <w:r w:rsidRPr="00CA1F8D">
        <w:t>Trình</w:t>
      </w:r>
      <w:proofErr w:type="spellEnd"/>
      <w:r w:rsidRPr="00CA1F8D">
        <w:t xml:space="preserve"> </w:t>
      </w:r>
      <w:proofErr w:type="spellStart"/>
      <w:r w:rsidRPr="00CA1F8D">
        <w:t>bày</w:t>
      </w:r>
      <w:proofErr w:type="spellEnd"/>
      <w:r w:rsidR="00A90018" w:rsidRPr="00CA1F8D">
        <w:t xml:space="preserve"> </w:t>
      </w:r>
      <w:proofErr w:type="spellStart"/>
      <w:r w:rsidR="00A90018" w:rsidRPr="00CA1F8D">
        <w:t>kiến</w:t>
      </w:r>
      <w:proofErr w:type="spellEnd"/>
      <w:r w:rsidR="00A90018" w:rsidRPr="00CA1F8D">
        <w:t xml:space="preserve"> </w:t>
      </w:r>
      <w:proofErr w:type="spellStart"/>
      <w:r w:rsidR="00A90018" w:rsidRPr="00CA1F8D">
        <w:t>trúc</w:t>
      </w:r>
      <w:proofErr w:type="spellEnd"/>
      <w:r w:rsidR="00A90018" w:rsidRPr="00CA1F8D">
        <w:t xml:space="preserve"> </w:t>
      </w:r>
      <w:proofErr w:type="spellStart"/>
      <w:r w:rsidR="00A90018" w:rsidRPr="00CA1F8D">
        <w:t>và</w:t>
      </w:r>
      <w:proofErr w:type="spellEnd"/>
      <w:r w:rsidR="00A90018" w:rsidRPr="00CA1F8D">
        <w:t xml:space="preserve"> </w:t>
      </w:r>
      <w:proofErr w:type="spellStart"/>
      <w:r w:rsidR="00442E1A" w:rsidRPr="00CA1F8D">
        <w:t>xây</w:t>
      </w:r>
      <w:proofErr w:type="spellEnd"/>
      <w:r w:rsidR="000817F0" w:rsidRPr="00CA1F8D">
        <w:t xml:space="preserve"> </w:t>
      </w:r>
      <w:proofErr w:type="spellStart"/>
      <w:r w:rsidR="000817F0" w:rsidRPr="00CA1F8D">
        <w:t>dựng</w:t>
      </w:r>
      <w:proofErr w:type="spellEnd"/>
      <w:r w:rsidR="00A90018" w:rsidRPr="00CA1F8D">
        <w:t xml:space="preserve"> </w:t>
      </w:r>
      <w:proofErr w:type="spellStart"/>
      <w:r w:rsidR="00A90018" w:rsidRPr="00CA1F8D">
        <w:t>ứng</w:t>
      </w:r>
      <w:proofErr w:type="spellEnd"/>
      <w:r w:rsidR="00A90018" w:rsidRPr="00CA1F8D">
        <w:t xml:space="preserve"> </w:t>
      </w:r>
      <w:proofErr w:type="spellStart"/>
      <w:r w:rsidR="00A90018" w:rsidRPr="00CA1F8D">
        <w:t>dụng</w:t>
      </w:r>
      <w:proofErr w:type="spellEnd"/>
      <w:r w:rsidR="00C57C58" w:rsidRPr="00CA1F8D">
        <w:t xml:space="preserve"> + </w:t>
      </w:r>
      <w:proofErr w:type="spellStart"/>
      <w:r w:rsidR="00C57C58" w:rsidRPr="00CA1F8D">
        <w:t>phân</w:t>
      </w:r>
      <w:proofErr w:type="spellEnd"/>
      <w:r w:rsidR="00C57C58" w:rsidRPr="00CA1F8D">
        <w:t xml:space="preserve"> </w:t>
      </w:r>
      <w:proofErr w:type="spellStart"/>
      <w:r w:rsidR="00C57C58" w:rsidRPr="00CA1F8D">
        <w:t>công</w:t>
      </w:r>
      <w:proofErr w:type="spellEnd"/>
      <w:r w:rsidR="00C57C58" w:rsidRPr="00CA1F8D">
        <w:t xml:space="preserve"> </w:t>
      </w:r>
      <w:proofErr w:type="spellStart"/>
      <w:r w:rsidR="0040408E" w:rsidRPr="00CA1F8D">
        <w:t>các</w:t>
      </w:r>
      <w:proofErr w:type="spellEnd"/>
      <w:r w:rsidR="0040408E" w:rsidRPr="00CA1F8D">
        <w:t xml:space="preserve"> module/source code </w:t>
      </w:r>
      <w:proofErr w:type="spellStart"/>
      <w:r w:rsidR="0040408E" w:rsidRPr="00CA1F8D">
        <w:t>thế</w:t>
      </w:r>
      <w:proofErr w:type="spellEnd"/>
      <w:r w:rsidR="0040408E" w:rsidRPr="00CA1F8D">
        <w:t xml:space="preserve"> </w:t>
      </w:r>
      <w:proofErr w:type="spellStart"/>
      <w:r w:rsidR="0040408E" w:rsidRPr="00CA1F8D">
        <w:t>nào</w:t>
      </w:r>
      <w:proofErr w:type="spellEnd"/>
      <w:r w:rsidR="0040408E" w:rsidRPr="00CA1F8D">
        <w:t>?</w:t>
      </w:r>
    </w:p>
    <w:p w14:paraId="2EDE3510" w14:textId="3C290751" w:rsidR="008530E7" w:rsidRPr="00CA1F8D" w:rsidRDefault="00A90018" w:rsidP="00AB5D84">
      <w:pPr>
        <w:pStyle w:val="ListParagraph"/>
        <w:numPr>
          <w:ilvl w:val="0"/>
          <w:numId w:val="2"/>
        </w:numPr>
        <w:spacing w:after="120"/>
        <w:ind w:left="709" w:hanging="357"/>
        <w:jc w:val="left"/>
      </w:pPr>
      <w:proofErr w:type="spellStart"/>
      <w:r w:rsidRPr="00CA1F8D">
        <w:t>K</w:t>
      </w:r>
      <w:r w:rsidR="00715C36" w:rsidRPr="00CA1F8D">
        <w:t>ết</w:t>
      </w:r>
      <w:proofErr w:type="spellEnd"/>
      <w:r w:rsidR="00715C36" w:rsidRPr="00CA1F8D">
        <w:t xml:space="preserve"> </w:t>
      </w:r>
      <w:proofErr w:type="spellStart"/>
      <w:r w:rsidR="00715C36" w:rsidRPr="00CA1F8D">
        <w:t>quả</w:t>
      </w:r>
      <w:proofErr w:type="spellEnd"/>
      <w:r w:rsidR="008530E7" w:rsidRPr="00CA1F8D">
        <w:t xml:space="preserve"> </w:t>
      </w:r>
      <w:proofErr w:type="spellStart"/>
      <w:r w:rsidR="008530E7" w:rsidRPr="00CA1F8D">
        <w:t>sản</w:t>
      </w:r>
      <w:proofErr w:type="spellEnd"/>
      <w:r w:rsidR="008530E7" w:rsidRPr="00CA1F8D">
        <w:t xml:space="preserve"> </w:t>
      </w:r>
      <w:proofErr w:type="spellStart"/>
      <w:r w:rsidR="008530E7" w:rsidRPr="00CA1F8D">
        <w:t>phẩm</w:t>
      </w:r>
      <w:proofErr w:type="spellEnd"/>
    </w:p>
    <w:p w14:paraId="4D9A5E86" w14:textId="7ED43ABC" w:rsidR="00005B2F" w:rsidRPr="00CA1F8D" w:rsidRDefault="00005B2F" w:rsidP="00AB5D84">
      <w:pPr>
        <w:pStyle w:val="ListParagraph"/>
        <w:numPr>
          <w:ilvl w:val="0"/>
          <w:numId w:val="2"/>
        </w:numPr>
        <w:spacing w:after="120"/>
        <w:ind w:left="709" w:hanging="357"/>
        <w:jc w:val="left"/>
      </w:pPr>
      <w:proofErr w:type="spellStart"/>
      <w:r w:rsidRPr="00CA1F8D">
        <w:t>Đánh</w:t>
      </w:r>
      <w:proofErr w:type="spellEnd"/>
      <w:r w:rsidRPr="00CA1F8D">
        <w:t xml:space="preserve"> </w:t>
      </w:r>
      <w:proofErr w:type="spellStart"/>
      <w:r w:rsidRPr="00CA1F8D">
        <w:t>giá</w:t>
      </w:r>
      <w:proofErr w:type="spellEnd"/>
      <w:r w:rsidRPr="00CA1F8D">
        <w:t xml:space="preserve"> </w:t>
      </w:r>
      <w:proofErr w:type="spellStart"/>
      <w:r w:rsidRPr="00CA1F8D">
        <w:t>kết</w:t>
      </w:r>
      <w:proofErr w:type="spellEnd"/>
      <w:r w:rsidRPr="00CA1F8D">
        <w:t xml:space="preserve"> </w:t>
      </w:r>
      <w:proofErr w:type="spellStart"/>
      <w:r w:rsidRPr="00CA1F8D">
        <w:t>quả</w:t>
      </w:r>
      <w:proofErr w:type="spellEnd"/>
      <w:r w:rsidRPr="00CA1F8D">
        <w:t xml:space="preserve"> </w:t>
      </w:r>
      <w:proofErr w:type="spellStart"/>
      <w:r w:rsidRPr="00CA1F8D">
        <w:t>thực</w:t>
      </w:r>
      <w:proofErr w:type="spellEnd"/>
      <w:r w:rsidRPr="00CA1F8D">
        <w:t xml:space="preserve"> </w:t>
      </w:r>
      <w:proofErr w:type="spellStart"/>
      <w:r w:rsidRPr="00CA1F8D">
        <w:t>hiện</w:t>
      </w:r>
      <w:proofErr w:type="spellEnd"/>
      <w:r w:rsidRPr="00CA1F8D">
        <w:t xml:space="preserve"> (</w:t>
      </w:r>
      <w:proofErr w:type="spellStart"/>
      <w:r w:rsidRPr="00CA1F8D">
        <w:t>tập</w:t>
      </w:r>
      <w:proofErr w:type="spellEnd"/>
      <w:r w:rsidRPr="00CA1F8D">
        <w:t xml:space="preserve"> </w:t>
      </w:r>
      <w:proofErr w:type="spellStart"/>
      <w:r w:rsidRPr="00CA1F8D">
        <w:t>thể</w:t>
      </w:r>
      <w:proofErr w:type="spellEnd"/>
      <w:r w:rsidRPr="00CA1F8D">
        <w:t xml:space="preserve">, </w:t>
      </w:r>
      <w:proofErr w:type="spellStart"/>
      <w:r w:rsidRPr="00CA1F8D">
        <w:t>cá</w:t>
      </w:r>
      <w:proofErr w:type="spellEnd"/>
      <w:r w:rsidRPr="00CA1F8D">
        <w:t xml:space="preserve"> </w:t>
      </w:r>
      <w:proofErr w:type="spellStart"/>
      <w:proofErr w:type="gramStart"/>
      <w:r w:rsidRPr="00CA1F8D">
        <w:t>nhân</w:t>
      </w:r>
      <w:proofErr w:type="spellEnd"/>
      <w:r w:rsidRPr="00CA1F8D">
        <w:t>,…</w:t>
      </w:r>
      <w:proofErr w:type="gramEnd"/>
      <w:r w:rsidRPr="00CA1F8D">
        <w:t>)</w:t>
      </w:r>
    </w:p>
    <w:p w14:paraId="4BF8EF79" w14:textId="7DCD77BF" w:rsidR="00E421D9" w:rsidRPr="00CA1F8D" w:rsidRDefault="00E421D9" w:rsidP="00AB5D84">
      <w:pPr>
        <w:pStyle w:val="ListParagraph"/>
        <w:numPr>
          <w:ilvl w:val="0"/>
          <w:numId w:val="2"/>
        </w:numPr>
        <w:ind w:left="709"/>
        <w:jc w:val="left"/>
      </w:pPr>
      <w:proofErr w:type="spellStart"/>
      <w:r w:rsidRPr="00CA1F8D">
        <w:t>Thuận</w:t>
      </w:r>
      <w:proofErr w:type="spellEnd"/>
      <w:r w:rsidRPr="00CA1F8D">
        <w:t xml:space="preserve"> </w:t>
      </w:r>
      <w:proofErr w:type="spellStart"/>
      <w:r w:rsidRPr="00CA1F8D">
        <w:t>lợi</w:t>
      </w:r>
      <w:proofErr w:type="spellEnd"/>
      <w:r w:rsidRPr="00CA1F8D">
        <w:t xml:space="preserve">, </w:t>
      </w:r>
      <w:proofErr w:type="spellStart"/>
      <w:r w:rsidRPr="00CA1F8D">
        <w:t>khó</w:t>
      </w:r>
      <w:proofErr w:type="spellEnd"/>
      <w:r w:rsidRPr="00CA1F8D">
        <w:t xml:space="preserve"> </w:t>
      </w:r>
      <w:proofErr w:type="spellStart"/>
      <w:r w:rsidRPr="00CA1F8D">
        <w:t>khăn</w:t>
      </w:r>
      <w:proofErr w:type="spellEnd"/>
    </w:p>
    <w:p w14:paraId="27373FFB" w14:textId="2AE71FFE" w:rsidR="00C455E4" w:rsidRPr="00CA1F8D" w:rsidRDefault="00A75388" w:rsidP="00AB5D84">
      <w:pPr>
        <w:pStyle w:val="Title"/>
        <w:numPr>
          <w:ilvl w:val="0"/>
          <w:numId w:val="2"/>
        </w:numPr>
        <w:jc w:val="left"/>
        <w:rPr>
          <w:rFonts w:ascii="Times New Roman" w:hAnsi="Times New Roman" w:cs="Times New Roman"/>
          <w:lang w:val="en-US"/>
        </w:rPr>
      </w:pPr>
      <w:r w:rsidRPr="00CA1F8D">
        <w:rPr>
          <w:rFonts w:ascii="Times New Roman" w:hAnsi="Times New Roman" w:cs="Times New Roman"/>
        </w:rPr>
        <w:br w:type="page"/>
      </w:r>
    </w:p>
    <w:p w14:paraId="0D9E3D8E" w14:textId="77777777" w:rsidR="001F7810" w:rsidRPr="00CA1F8D" w:rsidRDefault="001F7810" w:rsidP="00AB5D84">
      <w:pPr>
        <w:pStyle w:val="Title"/>
        <w:rPr>
          <w:rFonts w:ascii="Times New Roman" w:hAnsi="Times New Roman" w:cs="Times New Roman"/>
        </w:rPr>
      </w:pPr>
      <w:r w:rsidRPr="00CA1F8D">
        <w:rPr>
          <w:rFonts w:ascii="Times New Roman" w:hAnsi="Times New Roman" w:cs="Times New Roman"/>
        </w:rPr>
        <w:lastRenderedPageBreak/>
        <w:t>MỤC LỤC</w:t>
      </w:r>
    </w:p>
    <w:p w14:paraId="0AAC1B00" w14:textId="7F813735" w:rsidR="00FB6EE8" w:rsidRPr="00CA1F8D" w:rsidRDefault="001C4790" w:rsidP="00AB5D84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CA1F8D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CA1F8D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CA1F8D">
        <w:rPr>
          <w:rFonts w:ascii="Times New Roman" w:hAnsi="Times New Roman" w:cs="Times New Roman"/>
          <w:b/>
          <w:sz w:val="28"/>
          <w:szCs w:val="26"/>
        </w:rPr>
        <w:fldChar w:fldCharType="separate"/>
      </w:r>
      <w:r w:rsidR="00562D01" w:rsidRPr="00CA1F8D">
        <w:rPr>
          <w:rFonts w:ascii="Times New Roman" w:hAnsi="Times New Roman" w:cs="Times New Roman"/>
        </w:rPr>
        <w:fldChar w:fldCharType="begin"/>
      </w:r>
      <w:r w:rsidR="00562D01" w:rsidRPr="00CA1F8D">
        <w:rPr>
          <w:rFonts w:ascii="Times New Roman" w:hAnsi="Times New Roman" w:cs="Times New Roman"/>
        </w:rPr>
        <w:instrText xml:space="preserve"> HYPERLINK \l "_Toc367742496" </w:instrText>
      </w:r>
      <w:r w:rsidR="00562D01" w:rsidRPr="00CA1F8D">
        <w:rPr>
          <w:rFonts w:ascii="Times New Roman" w:hAnsi="Times New Roman" w:cs="Times New Roman"/>
        </w:rPr>
      </w:r>
      <w:r w:rsidR="00562D01" w:rsidRPr="00CA1F8D">
        <w:rPr>
          <w:rFonts w:ascii="Times New Roman" w:hAnsi="Times New Roman" w:cs="Times New Roman"/>
        </w:rPr>
        <w:fldChar w:fldCharType="separate"/>
      </w:r>
      <w:r w:rsidR="00FB6EE8" w:rsidRPr="00CA1F8D">
        <w:rPr>
          <w:rStyle w:val="Hyperlink"/>
          <w:rFonts w:ascii="Times New Roman" w:hAnsi="Times New Roman" w:cs="Times New Roman"/>
          <w:noProof/>
        </w:rPr>
        <w:t>Chương 1.</w:t>
      </w:r>
      <w:r w:rsidR="00FB6EE8" w:rsidRPr="00CA1F8D">
        <w:rPr>
          <w:rFonts w:ascii="Times New Roman" w:eastAsiaTheme="minorEastAsia" w:hAnsi="Times New Roman" w:cs="Times New Roman"/>
          <w:noProof/>
          <w:sz w:val="22"/>
          <w:lang w:eastAsia="vi-VN"/>
        </w:rPr>
        <w:tab/>
      </w:r>
      <w:r w:rsidR="00FB6EE8" w:rsidRPr="00CA1F8D">
        <w:rPr>
          <w:rStyle w:val="Hyperlink"/>
          <w:rFonts w:ascii="Times New Roman" w:hAnsi="Times New Roman" w:cs="Times New Roman"/>
          <w:noProof/>
        </w:rPr>
        <w:t>TÊN CHƯƠNG 1</w:t>
      </w:r>
      <w:r w:rsidR="00FB6EE8" w:rsidRPr="00CA1F8D">
        <w:rPr>
          <w:rFonts w:ascii="Times New Roman" w:hAnsi="Times New Roman" w:cs="Times New Roman"/>
          <w:noProof/>
          <w:webHidden/>
        </w:rPr>
        <w:tab/>
      </w:r>
      <w:r w:rsidRPr="00CA1F8D">
        <w:rPr>
          <w:rFonts w:ascii="Times New Roman" w:hAnsi="Times New Roman" w:cs="Times New Roman"/>
          <w:noProof/>
          <w:webHidden/>
        </w:rPr>
        <w:fldChar w:fldCharType="begin"/>
      </w:r>
      <w:r w:rsidR="00FB6EE8" w:rsidRPr="00CA1F8D">
        <w:rPr>
          <w:rFonts w:ascii="Times New Roman" w:hAnsi="Times New Roman" w:cs="Times New Roman"/>
          <w:noProof/>
          <w:webHidden/>
        </w:rPr>
        <w:instrText xml:space="preserve"> PAGEREF _Toc367742496 \h </w:instrText>
      </w:r>
      <w:r w:rsidRPr="00CA1F8D">
        <w:rPr>
          <w:rFonts w:ascii="Times New Roman" w:hAnsi="Times New Roman" w:cs="Times New Roman"/>
          <w:noProof/>
          <w:webHidden/>
        </w:rPr>
      </w:r>
      <w:r w:rsidRPr="00CA1F8D">
        <w:rPr>
          <w:rFonts w:ascii="Times New Roman" w:hAnsi="Times New Roman" w:cs="Times New Roman"/>
          <w:noProof/>
          <w:webHidden/>
        </w:rPr>
        <w:fldChar w:fldCharType="separate"/>
      </w:r>
      <w:ins w:id="0" w:author="Lê Thanh Trọng" w:date="2022-05-30T09:05:00Z">
        <w:r w:rsidR="00172503" w:rsidRPr="00CA1F8D">
          <w:rPr>
            <w:rFonts w:ascii="Times New Roman" w:hAnsi="Times New Roman" w:cs="Times New Roman"/>
            <w:noProof/>
            <w:webHidden/>
          </w:rPr>
          <w:t>2</w:t>
        </w:r>
      </w:ins>
      <w:del w:id="1" w:author="Lê Thanh Trọng" w:date="2022-05-30T09:05:00Z">
        <w:r w:rsidR="00C747D5" w:rsidRPr="00CA1F8D" w:rsidDel="00172503">
          <w:rPr>
            <w:rFonts w:ascii="Times New Roman" w:hAnsi="Times New Roman" w:cs="Times New Roman"/>
            <w:noProof/>
            <w:webHidden/>
          </w:rPr>
          <w:delText>3</w:delText>
        </w:r>
      </w:del>
      <w:r w:rsidRPr="00CA1F8D">
        <w:rPr>
          <w:rFonts w:ascii="Times New Roman" w:hAnsi="Times New Roman" w:cs="Times New Roman"/>
          <w:noProof/>
          <w:webHidden/>
        </w:rPr>
        <w:fldChar w:fldCharType="end"/>
      </w:r>
      <w:r w:rsidR="00562D01" w:rsidRPr="00CA1F8D">
        <w:rPr>
          <w:rFonts w:ascii="Times New Roman" w:hAnsi="Times New Roman" w:cs="Times New Roman"/>
          <w:noProof/>
        </w:rPr>
        <w:fldChar w:fldCharType="end"/>
      </w:r>
    </w:p>
    <w:p w14:paraId="07947B23" w14:textId="64055C33" w:rsidR="00FB6EE8" w:rsidRPr="00CA1F8D" w:rsidRDefault="00562D01" w:rsidP="00AB5D84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r w:rsidRPr="00CA1F8D">
        <w:rPr>
          <w:rFonts w:ascii="Times New Roman" w:hAnsi="Times New Roman" w:cs="Times New Roman"/>
        </w:rPr>
        <w:fldChar w:fldCharType="begin"/>
      </w:r>
      <w:r w:rsidRPr="00CA1F8D">
        <w:rPr>
          <w:rFonts w:ascii="Times New Roman" w:hAnsi="Times New Roman" w:cs="Times New Roman"/>
        </w:rPr>
        <w:instrText xml:space="preserve"> HYPERLINK \l "_Toc367742497" </w:instrText>
      </w:r>
      <w:r w:rsidRPr="00CA1F8D">
        <w:rPr>
          <w:rFonts w:ascii="Times New Roman" w:hAnsi="Times New Roman" w:cs="Times New Roman"/>
        </w:rPr>
      </w:r>
      <w:r w:rsidRPr="00CA1F8D">
        <w:rPr>
          <w:rFonts w:ascii="Times New Roman" w:hAnsi="Times New Roman" w:cs="Times New Roman"/>
        </w:rPr>
        <w:fldChar w:fldCharType="separate"/>
      </w:r>
      <w:r w:rsidR="00FB6EE8" w:rsidRPr="00CA1F8D">
        <w:rPr>
          <w:rStyle w:val="Hyperlink"/>
          <w:rFonts w:ascii="Times New Roman" w:eastAsia="Times New Roman" w:hAnsi="Times New Roman" w:cs="Times New Roman"/>
          <w:noProof/>
          <w:lang w:val="en-US"/>
        </w:rPr>
        <w:t>1.1.</w:t>
      </w:r>
      <w:r w:rsidR="00FB6EE8" w:rsidRPr="00CA1F8D">
        <w:rPr>
          <w:rFonts w:ascii="Times New Roman" w:hAnsi="Times New Roman" w:cs="Times New Roman"/>
          <w:noProof/>
        </w:rPr>
        <w:tab/>
      </w:r>
      <w:r w:rsidR="00FB6EE8" w:rsidRPr="00CA1F8D">
        <w:rPr>
          <w:rStyle w:val="Hyperlink"/>
          <w:rFonts w:ascii="Times New Roman" w:eastAsia="Times New Roman" w:hAnsi="Times New Roman" w:cs="Times New Roman"/>
          <w:noProof/>
          <w:lang w:val="en-US"/>
        </w:rPr>
        <w:t>Chủ đề cấp độ 2</w:t>
      </w:r>
      <w:r w:rsidR="00FB6EE8" w:rsidRPr="00CA1F8D">
        <w:rPr>
          <w:rFonts w:ascii="Times New Roman" w:hAnsi="Times New Roman" w:cs="Times New Roman"/>
          <w:noProof/>
          <w:webHidden/>
        </w:rPr>
        <w:tab/>
      </w:r>
      <w:r w:rsidR="001C4790" w:rsidRPr="00CA1F8D">
        <w:rPr>
          <w:rFonts w:ascii="Times New Roman" w:hAnsi="Times New Roman" w:cs="Times New Roman"/>
          <w:noProof/>
          <w:webHidden/>
        </w:rPr>
        <w:fldChar w:fldCharType="begin"/>
      </w:r>
      <w:r w:rsidR="00FB6EE8" w:rsidRPr="00CA1F8D">
        <w:rPr>
          <w:rFonts w:ascii="Times New Roman" w:hAnsi="Times New Roman" w:cs="Times New Roman"/>
          <w:noProof/>
          <w:webHidden/>
        </w:rPr>
        <w:instrText xml:space="preserve"> PAGEREF _Toc367742497 \h </w:instrText>
      </w:r>
      <w:r w:rsidR="001C4790" w:rsidRPr="00CA1F8D">
        <w:rPr>
          <w:rFonts w:ascii="Times New Roman" w:hAnsi="Times New Roman" w:cs="Times New Roman"/>
          <w:noProof/>
          <w:webHidden/>
        </w:rPr>
      </w:r>
      <w:r w:rsidR="001C4790" w:rsidRPr="00CA1F8D">
        <w:rPr>
          <w:rFonts w:ascii="Times New Roman" w:hAnsi="Times New Roman" w:cs="Times New Roman"/>
          <w:noProof/>
          <w:webHidden/>
        </w:rPr>
        <w:fldChar w:fldCharType="separate"/>
      </w:r>
      <w:ins w:id="2" w:author="Lê Thanh Trọng" w:date="2022-05-30T09:05:00Z">
        <w:r w:rsidR="00172503" w:rsidRPr="00CA1F8D">
          <w:rPr>
            <w:rFonts w:ascii="Times New Roman" w:hAnsi="Times New Roman" w:cs="Times New Roman"/>
            <w:noProof/>
            <w:webHidden/>
          </w:rPr>
          <w:t>2</w:t>
        </w:r>
      </w:ins>
      <w:del w:id="3" w:author="Lê Thanh Trọng" w:date="2022-05-30T09:05:00Z">
        <w:r w:rsidR="00C747D5" w:rsidRPr="00CA1F8D" w:rsidDel="00172503">
          <w:rPr>
            <w:rFonts w:ascii="Times New Roman" w:hAnsi="Times New Roman" w:cs="Times New Roman"/>
            <w:noProof/>
            <w:webHidden/>
          </w:rPr>
          <w:delText>3</w:delText>
        </w:r>
      </w:del>
      <w:r w:rsidR="001C4790" w:rsidRPr="00CA1F8D">
        <w:rPr>
          <w:rFonts w:ascii="Times New Roman" w:hAnsi="Times New Roman" w:cs="Times New Roman"/>
          <w:noProof/>
          <w:webHidden/>
        </w:rPr>
        <w:fldChar w:fldCharType="end"/>
      </w:r>
      <w:r w:rsidRPr="00CA1F8D">
        <w:rPr>
          <w:rFonts w:ascii="Times New Roman" w:hAnsi="Times New Roman" w:cs="Times New Roman"/>
          <w:noProof/>
        </w:rPr>
        <w:fldChar w:fldCharType="end"/>
      </w:r>
    </w:p>
    <w:p w14:paraId="6644A0AA" w14:textId="3CAF0365" w:rsidR="00FB6EE8" w:rsidRPr="00CA1F8D" w:rsidRDefault="00562D01" w:rsidP="00AB5D84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r w:rsidRPr="00CA1F8D">
        <w:rPr>
          <w:rFonts w:ascii="Times New Roman" w:hAnsi="Times New Roman" w:cs="Times New Roman"/>
        </w:rPr>
        <w:fldChar w:fldCharType="begin"/>
      </w:r>
      <w:r w:rsidRPr="00CA1F8D">
        <w:rPr>
          <w:rFonts w:ascii="Times New Roman" w:hAnsi="Times New Roman" w:cs="Times New Roman"/>
        </w:rPr>
        <w:instrText xml:space="preserve"> HYPERLINK \l "_Toc367742498" </w:instrText>
      </w:r>
      <w:r w:rsidRPr="00CA1F8D">
        <w:rPr>
          <w:rFonts w:ascii="Times New Roman" w:hAnsi="Times New Roman" w:cs="Times New Roman"/>
        </w:rPr>
      </w:r>
      <w:r w:rsidRPr="00CA1F8D">
        <w:rPr>
          <w:rFonts w:ascii="Times New Roman" w:hAnsi="Times New Roman" w:cs="Times New Roman"/>
        </w:rPr>
        <w:fldChar w:fldCharType="separate"/>
      </w:r>
      <w:r w:rsidR="00FB6EE8" w:rsidRPr="00CA1F8D">
        <w:rPr>
          <w:rStyle w:val="Hyperlink"/>
          <w:rFonts w:ascii="Times New Roman" w:eastAsia="Times New Roman" w:hAnsi="Times New Roman" w:cs="Times New Roman"/>
          <w:noProof/>
          <w:lang w:val="en-US"/>
        </w:rPr>
        <w:t>1.1.1.</w:t>
      </w:r>
      <w:r w:rsidR="00FB6EE8" w:rsidRPr="00CA1F8D">
        <w:rPr>
          <w:rFonts w:ascii="Times New Roman" w:hAnsi="Times New Roman" w:cs="Times New Roman"/>
          <w:noProof/>
        </w:rPr>
        <w:tab/>
      </w:r>
      <w:r w:rsidR="00FB6EE8" w:rsidRPr="00CA1F8D">
        <w:rPr>
          <w:rStyle w:val="Hyperlink"/>
          <w:rFonts w:ascii="Times New Roman" w:eastAsia="Times New Roman" w:hAnsi="Times New Roman" w:cs="Times New Roman"/>
          <w:noProof/>
          <w:lang w:val="en-US"/>
        </w:rPr>
        <w:t>Chủ đề cấp độ 3</w:t>
      </w:r>
      <w:r w:rsidR="00FB6EE8" w:rsidRPr="00CA1F8D">
        <w:rPr>
          <w:rFonts w:ascii="Times New Roman" w:hAnsi="Times New Roman" w:cs="Times New Roman"/>
          <w:noProof/>
          <w:webHidden/>
        </w:rPr>
        <w:tab/>
      </w:r>
      <w:r w:rsidR="001C4790" w:rsidRPr="00CA1F8D">
        <w:rPr>
          <w:rFonts w:ascii="Times New Roman" w:hAnsi="Times New Roman" w:cs="Times New Roman"/>
          <w:noProof/>
          <w:webHidden/>
        </w:rPr>
        <w:fldChar w:fldCharType="begin"/>
      </w:r>
      <w:r w:rsidR="00FB6EE8" w:rsidRPr="00CA1F8D">
        <w:rPr>
          <w:rFonts w:ascii="Times New Roman" w:hAnsi="Times New Roman" w:cs="Times New Roman"/>
          <w:noProof/>
          <w:webHidden/>
        </w:rPr>
        <w:instrText xml:space="preserve"> PAGEREF _Toc367742498 \h </w:instrText>
      </w:r>
      <w:r w:rsidR="001C4790" w:rsidRPr="00CA1F8D">
        <w:rPr>
          <w:rFonts w:ascii="Times New Roman" w:hAnsi="Times New Roman" w:cs="Times New Roman"/>
          <w:noProof/>
          <w:webHidden/>
        </w:rPr>
      </w:r>
      <w:r w:rsidR="001C4790" w:rsidRPr="00CA1F8D">
        <w:rPr>
          <w:rFonts w:ascii="Times New Roman" w:hAnsi="Times New Roman" w:cs="Times New Roman"/>
          <w:noProof/>
          <w:webHidden/>
        </w:rPr>
        <w:fldChar w:fldCharType="separate"/>
      </w:r>
      <w:ins w:id="4" w:author="Lê Thanh Trọng" w:date="2022-05-30T09:05:00Z">
        <w:r w:rsidR="00172503" w:rsidRPr="00CA1F8D">
          <w:rPr>
            <w:rFonts w:ascii="Times New Roman" w:hAnsi="Times New Roman" w:cs="Times New Roman"/>
            <w:noProof/>
            <w:webHidden/>
          </w:rPr>
          <w:t>2</w:t>
        </w:r>
      </w:ins>
      <w:del w:id="5" w:author="Lê Thanh Trọng" w:date="2022-05-30T09:05:00Z">
        <w:r w:rsidR="00C747D5" w:rsidRPr="00CA1F8D" w:rsidDel="00172503">
          <w:rPr>
            <w:rFonts w:ascii="Times New Roman" w:hAnsi="Times New Roman" w:cs="Times New Roman"/>
            <w:noProof/>
            <w:webHidden/>
          </w:rPr>
          <w:delText>3</w:delText>
        </w:r>
      </w:del>
      <w:r w:rsidR="001C4790" w:rsidRPr="00CA1F8D">
        <w:rPr>
          <w:rFonts w:ascii="Times New Roman" w:hAnsi="Times New Roman" w:cs="Times New Roman"/>
          <w:noProof/>
          <w:webHidden/>
        </w:rPr>
        <w:fldChar w:fldCharType="end"/>
      </w:r>
      <w:r w:rsidRPr="00CA1F8D">
        <w:rPr>
          <w:rFonts w:ascii="Times New Roman" w:hAnsi="Times New Roman" w:cs="Times New Roman"/>
          <w:noProof/>
        </w:rPr>
        <w:fldChar w:fldCharType="end"/>
      </w:r>
    </w:p>
    <w:p w14:paraId="71D48760" w14:textId="2121FEA1" w:rsidR="00FB6EE8" w:rsidRPr="00CA1F8D" w:rsidRDefault="00562D01" w:rsidP="00AB5D84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r w:rsidRPr="00CA1F8D">
        <w:rPr>
          <w:rFonts w:ascii="Times New Roman" w:hAnsi="Times New Roman" w:cs="Times New Roman"/>
        </w:rPr>
        <w:fldChar w:fldCharType="begin"/>
      </w:r>
      <w:r w:rsidRPr="00CA1F8D">
        <w:rPr>
          <w:rFonts w:ascii="Times New Roman" w:hAnsi="Times New Roman" w:cs="Times New Roman"/>
        </w:rPr>
        <w:instrText xml:space="preserve"> HYPERLINK \l "_Toc367742499" </w:instrText>
      </w:r>
      <w:r w:rsidRPr="00CA1F8D">
        <w:rPr>
          <w:rFonts w:ascii="Times New Roman" w:hAnsi="Times New Roman" w:cs="Times New Roman"/>
        </w:rPr>
      </w:r>
      <w:r w:rsidRPr="00CA1F8D">
        <w:rPr>
          <w:rFonts w:ascii="Times New Roman" w:hAnsi="Times New Roman" w:cs="Times New Roman"/>
        </w:rPr>
        <w:fldChar w:fldCharType="separate"/>
      </w:r>
      <w:r w:rsidR="00FB6EE8" w:rsidRPr="00CA1F8D">
        <w:rPr>
          <w:rStyle w:val="Hyperlink"/>
          <w:rFonts w:ascii="Times New Roman" w:eastAsia="Times New Roman" w:hAnsi="Times New Roman" w:cs="Times New Roman"/>
          <w:noProof/>
        </w:rPr>
        <w:t>1.1.2.</w:t>
      </w:r>
      <w:r w:rsidR="00FB6EE8" w:rsidRPr="00CA1F8D">
        <w:rPr>
          <w:rFonts w:ascii="Times New Roman" w:hAnsi="Times New Roman" w:cs="Times New Roman"/>
          <w:noProof/>
        </w:rPr>
        <w:tab/>
      </w:r>
      <w:r w:rsidR="00FB6EE8" w:rsidRPr="00CA1F8D">
        <w:rPr>
          <w:rStyle w:val="Hyperlink"/>
          <w:rFonts w:ascii="Times New Roman" w:eastAsia="Times New Roman" w:hAnsi="Times New Roman" w:cs="Times New Roman"/>
          <w:noProof/>
          <w:lang w:val="en-US"/>
        </w:rPr>
        <w:t>Chủ đề cấp độ 3</w:t>
      </w:r>
      <w:r w:rsidR="00FB6EE8" w:rsidRPr="00CA1F8D">
        <w:rPr>
          <w:rFonts w:ascii="Times New Roman" w:hAnsi="Times New Roman" w:cs="Times New Roman"/>
          <w:noProof/>
          <w:webHidden/>
        </w:rPr>
        <w:tab/>
      </w:r>
      <w:r w:rsidR="001C4790" w:rsidRPr="00CA1F8D">
        <w:rPr>
          <w:rFonts w:ascii="Times New Roman" w:hAnsi="Times New Roman" w:cs="Times New Roman"/>
          <w:noProof/>
          <w:webHidden/>
        </w:rPr>
        <w:fldChar w:fldCharType="begin"/>
      </w:r>
      <w:r w:rsidR="00FB6EE8" w:rsidRPr="00CA1F8D">
        <w:rPr>
          <w:rFonts w:ascii="Times New Roman" w:hAnsi="Times New Roman" w:cs="Times New Roman"/>
          <w:noProof/>
          <w:webHidden/>
        </w:rPr>
        <w:instrText xml:space="preserve"> PAGEREF _Toc367742499 \h </w:instrText>
      </w:r>
      <w:r w:rsidR="001C4790" w:rsidRPr="00CA1F8D">
        <w:rPr>
          <w:rFonts w:ascii="Times New Roman" w:hAnsi="Times New Roman" w:cs="Times New Roman"/>
          <w:noProof/>
          <w:webHidden/>
        </w:rPr>
      </w:r>
      <w:r w:rsidR="001C4790" w:rsidRPr="00CA1F8D">
        <w:rPr>
          <w:rFonts w:ascii="Times New Roman" w:hAnsi="Times New Roman" w:cs="Times New Roman"/>
          <w:noProof/>
          <w:webHidden/>
        </w:rPr>
        <w:fldChar w:fldCharType="separate"/>
      </w:r>
      <w:ins w:id="6" w:author="Lê Thanh Trọng" w:date="2022-05-30T09:05:00Z">
        <w:r w:rsidR="00172503" w:rsidRPr="00CA1F8D">
          <w:rPr>
            <w:rFonts w:ascii="Times New Roman" w:hAnsi="Times New Roman" w:cs="Times New Roman"/>
            <w:noProof/>
            <w:webHidden/>
          </w:rPr>
          <w:t>2</w:t>
        </w:r>
      </w:ins>
      <w:del w:id="7" w:author="Lê Thanh Trọng" w:date="2022-05-30T09:05:00Z">
        <w:r w:rsidR="00C747D5" w:rsidRPr="00CA1F8D" w:rsidDel="00172503">
          <w:rPr>
            <w:rFonts w:ascii="Times New Roman" w:hAnsi="Times New Roman" w:cs="Times New Roman"/>
            <w:noProof/>
            <w:webHidden/>
          </w:rPr>
          <w:delText>3</w:delText>
        </w:r>
      </w:del>
      <w:r w:rsidR="001C4790" w:rsidRPr="00CA1F8D">
        <w:rPr>
          <w:rFonts w:ascii="Times New Roman" w:hAnsi="Times New Roman" w:cs="Times New Roman"/>
          <w:noProof/>
          <w:webHidden/>
        </w:rPr>
        <w:fldChar w:fldCharType="end"/>
      </w:r>
      <w:r w:rsidRPr="00CA1F8D">
        <w:rPr>
          <w:rFonts w:ascii="Times New Roman" w:hAnsi="Times New Roman" w:cs="Times New Roman"/>
          <w:noProof/>
        </w:rPr>
        <w:fldChar w:fldCharType="end"/>
      </w:r>
    </w:p>
    <w:p w14:paraId="015A641E" w14:textId="30321E29" w:rsidR="00FB6EE8" w:rsidRPr="00CA1F8D" w:rsidRDefault="00562D01" w:rsidP="00AB5D84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r w:rsidRPr="00CA1F8D">
        <w:rPr>
          <w:rFonts w:ascii="Times New Roman" w:hAnsi="Times New Roman" w:cs="Times New Roman"/>
        </w:rPr>
        <w:fldChar w:fldCharType="begin"/>
      </w:r>
      <w:r w:rsidRPr="00CA1F8D">
        <w:rPr>
          <w:rFonts w:ascii="Times New Roman" w:hAnsi="Times New Roman" w:cs="Times New Roman"/>
        </w:rPr>
        <w:instrText xml:space="preserve"> HYPERLINK \l "_Toc367742500" </w:instrText>
      </w:r>
      <w:r w:rsidRPr="00CA1F8D">
        <w:rPr>
          <w:rFonts w:ascii="Times New Roman" w:hAnsi="Times New Roman" w:cs="Times New Roman"/>
        </w:rPr>
      </w:r>
      <w:r w:rsidRPr="00CA1F8D">
        <w:rPr>
          <w:rFonts w:ascii="Times New Roman" w:hAnsi="Times New Roman" w:cs="Times New Roman"/>
        </w:rPr>
        <w:fldChar w:fldCharType="separate"/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1.1.2.1.</w:t>
      </w:r>
      <w:r w:rsidR="00FB6EE8" w:rsidRPr="00CA1F8D">
        <w:rPr>
          <w:rFonts w:ascii="Times New Roman" w:hAnsi="Times New Roman" w:cs="Times New Roman"/>
          <w:noProof/>
        </w:rPr>
        <w:tab/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Chủ đề cấp độ 4</w:t>
      </w:r>
      <w:r w:rsidR="00FB6EE8" w:rsidRPr="00CA1F8D">
        <w:rPr>
          <w:rFonts w:ascii="Times New Roman" w:hAnsi="Times New Roman" w:cs="Times New Roman"/>
          <w:noProof/>
          <w:webHidden/>
        </w:rPr>
        <w:tab/>
      </w:r>
      <w:r w:rsidR="001C4790" w:rsidRPr="00CA1F8D">
        <w:rPr>
          <w:rFonts w:ascii="Times New Roman" w:hAnsi="Times New Roman" w:cs="Times New Roman"/>
          <w:noProof/>
          <w:webHidden/>
        </w:rPr>
        <w:fldChar w:fldCharType="begin"/>
      </w:r>
      <w:r w:rsidR="00FB6EE8" w:rsidRPr="00CA1F8D">
        <w:rPr>
          <w:rFonts w:ascii="Times New Roman" w:hAnsi="Times New Roman" w:cs="Times New Roman"/>
          <w:noProof/>
          <w:webHidden/>
        </w:rPr>
        <w:instrText xml:space="preserve"> PAGEREF _Toc367742500 \h </w:instrText>
      </w:r>
      <w:r w:rsidR="001C4790" w:rsidRPr="00CA1F8D">
        <w:rPr>
          <w:rFonts w:ascii="Times New Roman" w:hAnsi="Times New Roman" w:cs="Times New Roman"/>
          <w:noProof/>
          <w:webHidden/>
        </w:rPr>
      </w:r>
      <w:r w:rsidR="001C4790" w:rsidRPr="00CA1F8D">
        <w:rPr>
          <w:rFonts w:ascii="Times New Roman" w:hAnsi="Times New Roman" w:cs="Times New Roman"/>
          <w:noProof/>
          <w:webHidden/>
        </w:rPr>
        <w:fldChar w:fldCharType="separate"/>
      </w:r>
      <w:ins w:id="8" w:author="Lê Thanh Trọng" w:date="2022-05-30T09:05:00Z">
        <w:r w:rsidR="00172503" w:rsidRPr="00CA1F8D">
          <w:rPr>
            <w:rFonts w:ascii="Times New Roman" w:hAnsi="Times New Roman" w:cs="Times New Roman"/>
            <w:noProof/>
            <w:webHidden/>
          </w:rPr>
          <w:t>2</w:t>
        </w:r>
      </w:ins>
      <w:del w:id="9" w:author="Lê Thanh Trọng" w:date="2022-05-30T09:05:00Z">
        <w:r w:rsidR="00C747D5" w:rsidRPr="00CA1F8D" w:rsidDel="00172503">
          <w:rPr>
            <w:rFonts w:ascii="Times New Roman" w:hAnsi="Times New Roman" w:cs="Times New Roman"/>
            <w:noProof/>
            <w:webHidden/>
          </w:rPr>
          <w:delText>3</w:delText>
        </w:r>
      </w:del>
      <w:r w:rsidR="001C4790" w:rsidRPr="00CA1F8D">
        <w:rPr>
          <w:rFonts w:ascii="Times New Roman" w:hAnsi="Times New Roman" w:cs="Times New Roman"/>
          <w:noProof/>
          <w:webHidden/>
        </w:rPr>
        <w:fldChar w:fldCharType="end"/>
      </w:r>
      <w:r w:rsidRPr="00CA1F8D">
        <w:rPr>
          <w:rFonts w:ascii="Times New Roman" w:hAnsi="Times New Roman" w:cs="Times New Roman"/>
          <w:noProof/>
        </w:rPr>
        <w:fldChar w:fldCharType="end"/>
      </w:r>
    </w:p>
    <w:p w14:paraId="03BF784B" w14:textId="0DBBE32A" w:rsidR="00FB6EE8" w:rsidRPr="00CA1F8D" w:rsidRDefault="00562D01" w:rsidP="00AB5D84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CA1F8D">
        <w:rPr>
          <w:rFonts w:ascii="Times New Roman" w:hAnsi="Times New Roman" w:cs="Times New Roman"/>
        </w:rPr>
        <w:fldChar w:fldCharType="begin"/>
      </w:r>
      <w:r w:rsidRPr="00CA1F8D">
        <w:rPr>
          <w:rFonts w:ascii="Times New Roman" w:hAnsi="Times New Roman" w:cs="Times New Roman"/>
        </w:rPr>
        <w:instrText xml:space="preserve"> HYPERLINK \l "_Toc367742501" </w:instrText>
      </w:r>
      <w:r w:rsidRPr="00CA1F8D">
        <w:rPr>
          <w:rFonts w:ascii="Times New Roman" w:hAnsi="Times New Roman" w:cs="Times New Roman"/>
        </w:rPr>
      </w:r>
      <w:r w:rsidRPr="00CA1F8D">
        <w:rPr>
          <w:rFonts w:ascii="Times New Roman" w:hAnsi="Times New Roman" w:cs="Times New Roman"/>
        </w:rPr>
        <w:fldChar w:fldCharType="separate"/>
      </w:r>
      <w:r w:rsidR="00FB6EE8" w:rsidRPr="00CA1F8D">
        <w:rPr>
          <w:rStyle w:val="Hyperlink"/>
          <w:rFonts w:ascii="Times New Roman" w:hAnsi="Times New Roman" w:cs="Times New Roman"/>
          <w:noProof/>
        </w:rPr>
        <w:t>Chương 2.</w:t>
      </w:r>
      <w:r w:rsidR="00FB6EE8" w:rsidRPr="00CA1F8D">
        <w:rPr>
          <w:rFonts w:ascii="Times New Roman" w:eastAsiaTheme="minorEastAsia" w:hAnsi="Times New Roman" w:cs="Times New Roman"/>
          <w:noProof/>
          <w:sz w:val="22"/>
          <w:lang w:eastAsia="vi-VN"/>
        </w:rPr>
        <w:tab/>
      </w:r>
      <w:r w:rsidR="00FB6EE8" w:rsidRPr="00CA1F8D">
        <w:rPr>
          <w:rStyle w:val="Hyperlink"/>
          <w:rFonts w:ascii="Times New Roman" w:hAnsi="Times New Roman" w:cs="Times New Roman"/>
          <w:noProof/>
        </w:rPr>
        <w:t>TÊN CHƯƠNG 2</w:t>
      </w:r>
      <w:r w:rsidR="00FB6EE8" w:rsidRPr="00CA1F8D">
        <w:rPr>
          <w:rFonts w:ascii="Times New Roman" w:hAnsi="Times New Roman" w:cs="Times New Roman"/>
          <w:noProof/>
          <w:webHidden/>
        </w:rPr>
        <w:tab/>
      </w:r>
      <w:r w:rsidR="001C4790" w:rsidRPr="00CA1F8D">
        <w:rPr>
          <w:rFonts w:ascii="Times New Roman" w:hAnsi="Times New Roman" w:cs="Times New Roman"/>
          <w:noProof/>
          <w:webHidden/>
        </w:rPr>
        <w:fldChar w:fldCharType="begin"/>
      </w:r>
      <w:r w:rsidR="00FB6EE8" w:rsidRPr="00CA1F8D">
        <w:rPr>
          <w:rFonts w:ascii="Times New Roman" w:hAnsi="Times New Roman" w:cs="Times New Roman"/>
          <w:noProof/>
          <w:webHidden/>
        </w:rPr>
        <w:instrText xml:space="preserve"> PAGEREF _Toc367742501 \h </w:instrText>
      </w:r>
      <w:r w:rsidR="001C4790" w:rsidRPr="00CA1F8D">
        <w:rPr>
          <w:rFonts w:ascii="Times New Roman" w:hAnsi="Times New Roman" w:cs="Times New Roman"/>
          <w:noProof/>
          <w:webHidden/>
        </w:rPr>
      </w:r>
      <w:r w:rsidR="001C4790" w:rsidRPr="00CA1F8D">
        <w:rPr>
          <w:rFonts w:ascii="Times New Roman" w:hAnsi="Times New Roman" w:cs="Times New Roman"/>
          <w:noProof/>
          <w:webHidden/>
        </w:rPr>
        <w:fldChar w:fldCharType="separate"/>
      </w:r>
      <w:ins w:id="10" w:author="Lê Thanh Trọng" w:date="2022-05-30T09:05:00Z">
        <w:r w:rsidR="00172503" w:rsidRPr="00CA1F8D">
          <w:rPr>
            <w:rFonts w:ascii="Times New Roman" w:hAnsi="Times New Roman" w:cs="Times New Roman"/>
            <w:noProof/>
            <w:webHidden/>
          </w:rPr>
          <w:t>3</w:t>
        </w:r>
      </w:ins>
      <w:del w:id="11" w:author="Lê Thanh Trọng" w:date="2022-05-30T09:05:00Z">
        <w:r w:rsidR="00C747D5" w:rsidRPr="00CA1F8D" w:rsidDel="00172503">
          <w:rPr>
            <w:rFonts w:ascii="Times New Roman" w:hAnsi="Times New Roman" w:cs="Times New Roman"/>
            <w:noProof/>
            <w:webHidden/>
          </w:rPr>
          <w:delText>4</w:delText>
        </w:r>
      </w:del>
      <w:r w:rsidR="001C4790" w:rsidRPr="00CA1F8D">
        <w:rPr>
          <w:rFonts w:ascii="Times New Roman" w:hAnsi="Times New Roman" w:cs="Times New Roman"/>
          <w:noProof/>
          <w:webHidden/>
        </w:rPr>
        <w:fldChar w:fldCharType="end"/>
      </w:r>
      <w:r w:rsidRPr="00CA1F8D">
        <w:rPr>
          <w:rFonts w:ascii="Times New Roman" w:hAnsi="Times New Roman" w:cs="Times New Roman"/>
          <w:noProof/>
        </w:rPr>
        <w:fldChar w:fldCharType="end"/>
      </w:r>
    </w:p>
    <w:p w14:paraId="63767ADC" w14:textId="7C0674AE" w:rsidR="00FB6EE8" w:rsidRPr="00CA1F8D" w:rsidRDefault="00562D01" w:rsidP="00AB5D84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r w:rsidRPr="00CA1F8D">
        <w:rPr>
          <w:rFonts w:ascii="Times New Roman" w:hAnsi="Times New Roman" w:cs="Times New Roman"/>
        </w:rPr>
        <w:fldChar w:fldCharType="begin"/>
      </w:r>
      <w:r w:rsidRPr="00CA1F8D">
        <w:rPr>
          <w:rFonts w:ascii="Times New Roman" w:hAnsi="Times New Roman" w:cs="Times New Roman"/>
        </w:rPr>
        <w:instrText xml:space="preserve"> HYPERLINK \l "_Toc367742502" </w:instrText>
      </w:r>
      <w:r w:rsidRPr="00CA1F8D">
        <w:rPr>
          <w:rFonts w:ascii="Times New Roman" w:hAnsi="Times New Roman" w:cs="Times New Roman"/>
        </w:rPr>
      </w:r>
      <w:r w:rsidRPr="00CA1F8D">
        <w:rPr>
          <w:rFonts w:ascii="Times New Roman" w:hAnsi="Times New Roman" w:cs="Times New Roman"/>
        </w:rPr>
        <w:fldChar w:fldCharType="separate"/>
      </w:r>
      <w:r w:rsidR="00FB6EE8" w:rsidRPr="00CA1F8D">
        <w:rPr>
          <w:rStyle w:val="Hyperlink"/>
          <w:rFonts w:ascii="Times New Roman" w:eastAsia="Times New Roman" w:hAnsi="Times New Roman" w:cs="Times New Roman"/>
          <w:noProof/>
          <w:lang w:val="en-US"/>
        </w:rPr>
        <w:t>2.1.</w:t>
      </w:r>
      <w:r w:rsidR="00FB6EE8" w:rsidRPr="00CA1F8D">
        <w:rPr>
          <w:rFonts w:ascii="Times New Roman" w:hAnsi="Times New Roman" w:cs="Times New Roman"/>
          <w:noProof/>
        </w:rPr>
        <w:tab/>
      </w:r>
      <w:r w:rsidR="00FB6EE8" w:rsidRPr="00CA1F8D">
        <w:rPr>
          <w:rStyle w:val="Hyperlink"/>
          <w:rFonts w:ascii="Times New Roman" w:eastAsia="Times New Roman" w:hAnsi="Times New Roman" w:cs="Times New Roman"/>
          <w:noProof/>
          <w:lang w:val="en-US"/>
        </w:rPr>
        <w:t>Chủ đề cấp độ 2</w:t>
      </w:r>
      <w:r w:rsidR="00FB6EE8" w:rsidRPr="00CA1F8D">
        <w:rPr>
          <w:rFonts w:ascii="Times New Roman" w:hAnsi="Times New Roman" w:cs="Times New Roman"/>
          <w:noProof/>
          <w:webHidden/>
        </w:rPr>
        <w:tab/>
      </w:r>
      <w:r w:rsidR="001C4790" w:rsidRPr="00CA1F8D">
        <w:rPr>
          <w:rFonts w:ascii="Times New Roman" w:hAnsi="Times New Roman" w:cs="Times New Roman"/>
          <w:noProof/>
          <w:webHidden/>
        </w:rPr>
        <w:fldChar w:fldCharType="begin"/>
      </w:r>
      <w:r w:rsidR="00FB6EE8" w:rsidRPr="00CA1F8D">
        <w:rPr>
          <w:rFonts w:ascii="Times New Roman" w:hAnsi="Times New Roman" w:cs="Times New Roman"/>
          <w:noProof/>
          <w:webHidden/>
        </w:rPr>
        <w:instrText xml:space="preserve"> PAGEREF _Toc367742502 \h </w:instrText>
      </w:r>
      <w:r w:rsidR="001C4790" w:rsidRPr="00CA1F8D">
        <w:rPr>
          <w:rFonts w:ascii="Times New Roman" w:hAnsi="Times New Roman" w:cs="Times New Roman"/>
          <w:noProof/>
          <w:webHidden/>
        </w:rPr>
      </w:r>
      <w:r w:rsidR="001C4790" w:rsidRPr="00CA1F8D">
        <w:rPr>
          <w:rFonts w:ascii="Times New Roman" w:hAnsi="Times New Roman" w:cs="Times New Roman"/>
          <w:noProof/>
          <w:webHidden/>
        </w:rPr>
        <w:fldChar w:fldCharType="separate"/>
      </w:r>
      <w:ins w:id="12" w:author="Lê Thanh Trọng" w:date="2022-05-30T09:05:00Z">
        <w:r w:rsidR="00172503" w:rsidRPr="00CA1F8D">
          <w:rPr>
            <w:rFonts w:ascii="Times New Roman" w:hAnsi="Times New Roman" w:cs="Times New Roman"/>
            <w:noProof/>
            <w:webHidden/>
          </w:rPr>
          <w:t>3</w:t>
        </w:r>
      </w:ins>
      <w:del w:id="13" w:author="Lê Thanh Trọng" w:date="2022-05-30T09:05:00Z">
        <w:r w:rsidR="00C747D5" w:rsidRPr="00CA1F8D" w:rsidDel="00172503">
          <w:rPr>
            <w:rFonts w:ascii="Times New Roman" w:hAnsi="Times New Roman" w:cs="Times New Roman"/>
            <w:noProof/>
            <w:webHidden/>
          </w:rPr>
          <w:delText>4</w:delText>
        </w:r>
      </w:del>
      <w:r w:rsidR="001C4790" w:rsidRPr="00CA1F8D">
        <w:rPr>
          <w:rFonts w:ascii="Times New Roman" w:hAnsi="Times New Roman" w:cs="Times New Roman"/>
          <w:noProof/>
          <w:webHidden/>
        </w:rPr>
        <w:fldChar w:fldCharType="end"/>
      </w:r>
      <w:r w:rsidRPr="00CA1F8D">
        <w:rPr>
          <w:rFonts w:ascii="Times New Roman" w:hAnsi="Times New Roman" w:cs="Times New Roman"/>
          <w:noProof/>
        </w:rPr>
        <w:fldChar w:fldCharType="end"/>
      </w:r>
    </w:p>
    <w:p w14:paraId="5354364D" w14:textId="1EB740C8" w:rsidR="00FB6EE8" w:rsidRPr="00CA1F8D" w:rsidRDefault="00562D01" w:rsidP="00AB5D84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r w:rsidRPr="00CA1F8D">
        <w:rPr>
          <w:rFonts w:ascii="Times New Roman" w:hAnsi="Times New Roman" w:cs="Times New Roman"/>
        </w:rPr>
        <w:fldChar w:fldCharType="begin"/>
      </w:r>
      <w:r w:rsidRPr="00CA1F8D">
        <w:rPr>
          <w:rFonts w:ascii="Times New Roman" w:hAnsi="Times New Roman" w:cs="Times New Roman"/>
        </w:rPr>
        <w:instrText xml:space="preserve"> HYPERLINK \l "_Toc367742503" </w:instrText>
      </w:r>
      <w:r w:rsidRPr="00CA1F8D">
        <w:rPr>
          <w:rFonts w:ascii="Times New Roman" w:hAnsi="Times New Roman" w:cs="Times New Roman"/>
        </w:rPr>
      </w:r>
      <w:r w:rsidRPr="00CA1F8D">
        <w:rPr>
          <w:rFonts w:ascii="Times New Roman" w:hAnsi="Times New Roman" w:cs="Times New Roman"/>
        </w:rPr>
        <w:fldChar w:fldCharType="separate"/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2.1.1.</w:t>
      </w:r>
      <w:r w:rsidR="00FB6EE8" w:rsidRPr="00CA1F8D">
        <w:rPr>
          <w:rFonts w:ascii="Times New Roman" w:hAnsi="Times New Roman" w:cs="Times New Roman"/>
          <w:noProof/>
        </w:rPr>
        <w:tab/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Chủ đề cấp độ 3</w:t>
      </w:r>
      <w:r w:rsidR="00FB6EE8" w:rsidRPr="00CA1F8D">
        <w:rPr>
          <w:rFonts w:ascii="Times New Roman" w:hAnsi="Times New Roman" w:cs="Times New Roman"/>
          <w:noProof/>
          <w:webHidden/>
        </w:rPr>
        <w:tab/>
      </w:r>
      <w:r w:rsidR="001C4790" w:rsidRPr="00CA1F8D">
        <w:rPr>
          <w:rFonts w:ascii="Times New Roman" w:hAnsi="Times New Roman" w:cs="Times New Roman"/>
          <w:noProof/>
          <w:webHidden/>
        </w:rPr>
        <w:fldChar w:fldCharType="begin"/>
      </w:r>
      <w:r w:rsidR="00FB6EE8" w:rsidRPr="00CA1F8D">
        <w:rPr>
          <w:rFonts w:ascii="Times New Roman" w:hAnsi="Times New Roman" w:cs="Times New Roman"/>
          <w:noProof/>
          <w:webHidden/>
        </w:rPr>
        <w:instrText xml:space="preserve"> PAGEREF _Toc367742503 \h </w:instrText>
      </w:r>
      <w:r w:rsidR="001C4790" w:rsidRPr="00CA1F8D">
        <w:rPr>
          <w:rFonts w:ascii="Times New Roman" w:hAnsi="Times New Roman" w:cs="Times New Roman"/>
          <w:noProof/>
          <w:webHidden/>
        </w:rPr>
      </w:r>
      <w:r w:rsidR="001C4790" w:rsidRPr="00CA1F8D">
        <w:rPr>
          <w:rFonts w:ascii="Times New Roman" w:hAnsi="Times New Roman" w:cs="Times New Roman"/>
          <w:noProof/>
          <w:webHidden/>
        </w:rPr>
        <w:fldChar w:fldCharType="separate"/>
      </w:r>
      <w:ins w:id="14" w:author="Lê Thanh Trọng" w:date="2022-05-30T09:05:00Z">
        <w:r w:rsidR="00172503" w:rsidRPr="00CA1F8D">
          <w:rPr>
            <w:rFonts w:ascii="Times New Roman" w:hAnsi="Times New Roman" w:cs="Times New Roman"/>
            <w:noProof/>
            <w:webHidden/>
          </w:rPr>
          <w:t>3</w:t>
        </w:r>
      </w:ins>
      <w:del w:id="15" w:author="Lê Thanh Trọng" w:date="2022-05-30T09:05:00Z">
        <w:r w:rsidR="00C747D5" w:rsidRPr="00CA1F8D" w:rsidDel="00172503">
          <w:rPr>
            <w:rFonts w:ascii="Times New Roman" w:hAnsi="Times New Roman" w:cs="Times New Roman"/>
            <w:noProof/>
            <w:webHidden/>
          </w:rPr>
          <w:delText>4</w:delText>
        </w:r>
      </w:del>
      <w:r w:rsidR="001C4790" w:rsidRPr="00CA1F8D">
        <w:rPr>
          <w:rFonts w:ascii="Times New Roman" w:hAnsi="Times New Roman" w:cs="Times New Roman"/>
          <w:noProof/>
          <w:webHidden/>
        </w:rPr>
        <w:fldChar w:fldCharType="end"/>
      </w:r>
      <w:r w:rsidRPr="00CA1F8D">
        <w:rPr>
          <w:rFonts w:ascii="Times New Roman" w:hAnsi="Times New Roman" w:cs="Times New Roman"/>
          <w:noProof/>
        </w:rPr>
        <w:fldChar w:fldCharType="end"/>
      </w:r>
    </w:p>
    <w:p w14:paraId="60B40389" w14:textId="773CFF03" w:rsidR="00FB6EE8" w:rsidRPr="00CA1F8D" w:rsidRDefault="00562D01" w:rsidP="00AB5D84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r w:rsidRPr="00CA1F8D">
        <w:rPr>
          <w:rFonts w:ascii="Times New Roman" w:hAnsi="Times New Roman" w:cs="Times New Roman"/>
        </w:rPr>
        <w:fldChar w:fldCharType="begin"/>
      </w:r>
      <w:r w:rsidRPr="00CA1F8D">
        <w:rPr>
          <w:rFonts w:ascii="Times New Roman" w:hAnsi="Times New Roman" w:cs="Times New Roman"/>
        </w:rPr>
        <w:instrText xml:space="preserve"> HYPERLINK \l "_Toc367742504" </w:instrText>
      </w:r>
      <w:r w:rsidRPr="00CA1F8D">
        <w:rPr>
          <w:rFonts w:ascii="Times New Roman" w:hAnsi="Times New Roman" w:cs="Times New Roman"/>
        </w:rPr>
      </w:r>
      <w:r w:rsidRPr="00CA1F8D">
        <w:rPr>
          <w:rFonts w:ascii="Times New Roman" w:hAnsi="Times New Roman" w:cs="Times New Roman"/>
        </w:rPr>
        <w:fldChar w:fldCharType="separate"/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2.1.1.1.</w:t>
      </w:r>
      <w:r w:rsidR="00FB6EE8" w:rsidRPr="00CA1F8D">
        <w:rPr>
          <w:rFonts w:ascii="Times New Roman" w:hAnsi="Times New Roman" w:cs="Times New Roman"/>
          <w:noProof/>
        </w:rPr>
        <w:tab/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Chủ đề cấp độ 4</w:t>
      </w:r>
      <w:r w:rsidR="00FB6EE8" w:rsidRPr="00CA1F8D">
        <w:rPr>
          <w:rFonts w:ascii="Times New Roman" w:hAnsi="Times New Roman" w:cs="Times New Roman"/>
          <w:noProof/>
          <w:webHidden/>
        </w:rPr>
        <w:tab/>
      </w:r>
      <w:r w:rsidR="001C4790" w:rsidRPr="00CA1F8D">
        <w:rPr>
          <w:rFonts w:ascii="Times New Roman" w:hAnsi="Times New Roman" w:cs="Times New Roman"/>
          <w:noProof/>
          <w:webHidden/>
        </w:rPr>
        <w:fldChar w:fldCharType="begin"/>
      </w:r>
      <w:r w:rsidR="00FB6EE8" w:rsidRPr="00CA1F8D">
        <w:rPr>
          <w:rFonts w:ascii="Times New Roman" w:hAnsi="Times New Roman" w:cs="Times New Roman"/>
          <w:noProof/>
          <w:webHidden/>
        </w:rPr>
        <w:instrText xml:space="preserve"> PAGEREF _Toc367742504 \h </w:instrText>
      </w:r>
      <w:r w:rsidR="001C4790" w:rsidRPr="00CA1F8D">
        <w:rPr>
          <w:rFonts w:ascii="Times New Roman" w:hAnsi="Times New Roman" w:cs="Times New Roman"/>
          <w:noProof/>
          <w:webHidden/>
        </w:rPr>
      </w:r>
      <w:r w:rsidR="001C4790" w:rsidRPr="00CA1F8D">
        <w:rPr>
          <w:rFonts w:ascii="Times New Roman" w:hAnsi="Times New Roman" w:cs="Times New Roman"/>
          <w:noProof/>
          <w:webHidden/>
        </w:rPr>
        <w:fldChar w:fldCharType="separate"/>
      </w:r>
      <w:ins w:id="16" w:author="Lê Thanh Trọng" w:date="2022-05-30T09:05:00Z">
        <w:r w:rsidR="00172503" w:rsidRPr="00CA1F8D">
          <w:rPr>
            <w:rFonts w:ascii="Times New Roman" w:hAnsi="Times New Roman" w:cs="Times New Roman"/>
            <w:noProof/>
            <w:webHidden/>
          </w:rPr>
          <w:t>3</w:t>
        </w:r>
      </w:ins>
      <w:del w:id="17" w:author="Lê Thanh Trọng" w:date="2022-05-30T09:05:00Z">
        <w:r w:rsidR="00C747D5" w:rsidRPr="00CA1F8D" w:rsidDel="00172503">
          <w:rPr>
            <w:rFonts w:ascii="Times New Roman" w:hAnsi="Times New Roman" w:cs="Times New Roman"/>
            <w:noProof/>
            <w:webHidden/>
          </w:rPr>
          <w:delText>4</w:delText>
        </w:r>
      </w:del>
      <w:r w:rsidR="001C4790" w:rsidRPr="00CA1F8D">
        <w:rPr>
          <w:rFonts w:ascii="Times New Roman" w:hAnsi="Times New Roman" w:cs="Times New Roman"/>
          <w:noProof/>
          <w:webHidden/>
        </w:rPr>
        <w:fldChar w:fldCharType="end"/>
      </w:r>
      <w:r w:rsidRPr="00CA1F8D">
        <w:rPr>
          <w:rFonts w:ascii="Times New Roman" w:hAnsi="Times New Roman" w:cs="Times New Roman"/>
          <w:noProof/>
        </w:rPr>
        <w:fldChar w:fldCharType="end"/>
      </w:r>
    </w:p>
    <w:p w14:paraId="74F87742" w14:textId="7A10056E" w:rsidR="00FB6EE8" w:rsidRPr="00CA1F8D" w:rsidRDefault="00562D01" w:rsidP="00AB5D84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r w:rsidRPr="00CA1F8D">
        <w:rPr>
          <w:rFonts w:ascii="Times New Roman" w:hAnsi="Times New Roman" w:cs="Times New Roman"/>
        </w:rPr>
        <w:fldChar w:fldCharType="begin"/>
      </w:r>
      <w:r w:rsidRPr="00CA1F8D">
        <w:rPr>
          <w:rFonts w:ascii="Times New Roman" w:hAnsi="Times New Roman" w:cs="Times New Roman"/>
        </w:rPr>
        <w:instrText xml:space="preserve"> HYPERLINK \l "_Toc367742505" </w:instrText>
      </w:r>
      <w:r w:rsidRPr="00CA1F8D">
        <w:rPr>
          <w:rFonts w:ascii="Times New Roman" w:hAnsi="Times New Roman" w:cs="Times New Roman"/>
        </w:rPr>
      </w:r>
      <w:r w:rsidRPr="00CA1F8D">
        <w:rPr>
          <w:rFonts w:ascii="Times New Roman" w:hAnsi="Times New Roman" w:cs="Times New Roman"/>
        </w:rPr>
        <w:fldChar w:fldCharType="separate"/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2.2.</w:t>
      </w:r>
      <w:r w:rsidR="00FB6EE8" w:rsidRPr="00CA1F8D">
        <w:rPr>
          <w:rFonts w:ascii="Times New Roman" w:hAnsi="Times New Roman" w:cs="Times New Roman"/>
          <w:noProof/>
        </w:rPr>
        <w:tab/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Chủ đề cấp độ 2</w:t>
      </w:r>
      <w:r w:rsidR="00FB6EE8" w:rsidRPr="00CA1F8D">
        <w:rPr>
          <w:rFonts w:ascii="Times New Roman" w:hAnsi="Times New Roman" w:cs="Times New Roman"/>
          <w:noProof/>
          <w:webHidden/>
        </w:rPr>
        <w:tab/>
      </w:r>
      <w:r w:rsidR="001C4790" w:rsidRPr="00CA1F8D">
        <w:rPr>
          <w:rFonts w:ascii="Times New Roman" w:hAnsi="Times New Roman" w:cs="Times New Roman"/>
          <w:noProof/>
          <w:webHidden/>
        </w:rPr>
        <w:fldChar w:fldCharType="begin"/>
      </w:r>
      <w:r w:rsidR="00FB6EE8" w:rsidRPr="00CA1F8D">
        <w:rPr>
          <w:rFonts w:ascii="Times New Roman" w:hAnsi="Times New Roman" w:cs="Times New Roman"/>
          <w:noProof/>
          <w:webHidden/>
        </w:rPr>
        <w:instrText xml:space="preserve"> PAGEREF _Toc367742505 \h </w:instrText>
      </w:r>
      <w:r w:rsidR="001C4790" w:rsidRPr="00CA1F8D">
        <w:rPr>
          <w:rFonts w:ascii="Times New Roman" w:hAnsi="Times New Roman" w:cs="Times New Roman"/>
          <w:noProof/>
          <w:webHidden/>
        </w:rPr>
      </w:r>
      <w:r w:rsidR="001C4790" w:rsidRPr="00CA1F8D">
        <w:rPr>
          <w:rFonts w:ascii="Times New Roman" w:hAnsi="Times New Roman" w:cs="Times New Roman"/>
          <w:noProof/>
          <w:webHidden/>
        </w:rPr>
        <w:fldChar w:fldCharType="separate"/>
      </w:r>
      <w:ins w:id="18" w:author="Lê Thanh Trọng" w:date="2022-05-30T09:05:00Z">
        <w:r w:rsidR="00172503" w:rsidRPr="00CA1F8D">
          <w:rPr>
            <w:rFonts w:ascii="Times New Roman" w:hAnsi="Times New Roman" w:cs="Times New Roman"/>
            <w:noProof/>
            <w:webHidden/>
          </w:rPr>
          <w:t>3</w:t>
        </w:r>
      </w:ins>
      <w:del w:id="19" w:author="Lê Thanh Trọng" w:date="2022-05-30T09:05:00Z">
        <w:r w:rsidR="00C747D5" w:rsidRPr="00CA1F8D" w:rsidDel="00172503">
          <w:rPr>
            <w:rFonts w:ascii="Times New Roman" w:hAnsi="Times New Roman" w:cs="Times New Roman"/>
            <w:noProof/>
            <w:webHidden/>
          </w:rPr>
          <w:delText>4</w:delText>
        </w:r>
      </w:del>
      <w:r w:rsidR="001C4790" w:rsidRPr="00CA1F8D">
        <w:rPr>
          <w:rFonts w:ascii="Times New Roman" w:hAnsi="Times New Roman" w:cs="Times New Roman"/>
          <w:noProof/>
          <w:webHidden/>
        </w:rPr>
        <w:fldChar w:fldCharType="end"/>
      </w:r>
      <w:r w:rsidRPr="00CA1F8D">
        <w:rPr>
          <w:rFonts w:ascii="Times New Roman" w:hAnsi="Times New Roman" w:cs="Times New Roman"/>
          <w:noProof/>
        </w:rPr>
        <w:fldChar w:fldCharType="end"/>
      </w:r>
    </w:p>
    <w:p w14:paraId="7B040CAB" w14:textId="53AD4A2A" w:rsidR="00FB6EE8" w:rsidRPr="00CA1F8D" w:rsidRDefault="00562D01" w:rsidP="00AB5D84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r w:rsidRPr="00CA1F8D">
        <w:rPr>
          <w:rFonts w:ascii="Times New Roman" w:hAnsi="Times New Roman" w:cs="Times New Roman"/>
        </w:rPr>
        <w:fldChar w:fldCharType="begin"/>
      </w:r>
      <w:r w:rsidRPr="00CA1F8D">
        <w:rPr>
          <w:rFonts w:ascii="Times New Roman" w:hAnsi="Times New Roman" w:cs="Times New Roman"/>
        </w:rPr>
        <w:instrText xml:space="preserve"> HYPERLINK \l "_Toc367742506" </w:instrText>
      </w:r>
      <w:r w:rsidRPr="00CA1F8D">
        <w:rPr>
          <w:rFonts w:ascii="Times New Roman" w:hAnsi="Times New Roman" w:cs="Times New Roman"/>
        </w:rPr>
      </w:r>
      <w:r w:rsidRPr="00CA1F8D">
        <w:rPr>
          <w:rFonts w:ascii="Times New Roman" w:hAnsi="Times New Roman" w:cs="Times New Roman"/>
        </w:rPr>
        <w:fldChar w:fldCharType="separate"/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2.2.1.</w:t>
      </w:r>
      <w:r w:rsidR="00FB6EE8" w:rsidRPr="00CA1F8D">
        <w:rPr>
          <w:rFonts w:ascii="Times New Roman" w:hAnsi="Times New Roman" w:cs="Times New Roman"/>
          <w:noProof/>
        </w:rPr>
        <w:tab/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Chủ đề cấp độ 3</w:t>
      </w:r>
      <w:r w:rsidR="00FB6EE8" w:rsidRPr="00CA1F8D">
        <w:rPr>
          <w:rFonts w:ascii="Times New Roman" w:hAnsi="Times New Roman" w:cs="Times New Roman"/>
          <w:noProof/>
          <w:webHidden/>
        </w:rPr>
        <w:tab/>
      </w:r>
      <w:r w:rsidR="001C4790" w:rsidRPr="00CA1F8D">
        <w:rPr>
          <w:rFonts w:ascii="Times New Roman" w:hAnsi="Times New Roman" w:cs="Times New Roman"/>
          <w:noProof/>
          <w:webHidden/>
        </w:rPr>
        <w:fldChar w:fldCharType="begin"/>
      </w:r>
      <w:r w:rsidR="00FB6EE8" w:rsidRPr="00CA1F8D">
        <w:rPr>
          <w:rFonts w:ascii="Times New Roman" w:hAnsi="Times New Roman" w:cs="Times New Roman"/>
          <w:noProof/>
          <w:webHidden/>
        </w:rPr>
        <w:instrText xml:space="preserve"> PAGEREF _Toc367742506 \h </w:instrText>
      </w:r>
      <w:r w:rsidR="001C4790" w:rsidRPr="00CA1F8D">
        <w:rPr>
          <w:rFonts w:ascii="Times New Roman" w:hAnsi="Times New Roman" w:cs="Times New Roman"/>
          <w:noProof/>
          <w:webHidden/>
        </w:rPr>
      </w:r>
      <w:r w:rsidR="001C4790" w:rsidRPr="00CA1F8D">
        <w:rPr>
          <w:rFonts w:ascii="Times New Roman" w:hAnsi="Times New Roman" w:cs="Times New Roman"/>
          <w:noProof/>
          <w:webHidden/>
        </w:rPr>
        <w:fldChar w:fldCharType="separate"/>
      </w:r>
      <w:ins w:id="20" w:author="Lê Thanh Trọng" w:date="2022-05-30T09:05:00Z">
        <w:r w:rsidR="00172503" w:rsidRPr="00CA1F8D">
          <w:rPr>
            <w:rFonts w:ascii="Times New Roman" w:hAnsi="Times New Roman" w:cs="Times New Roman"/>
            <w:noProof/>
            <w:webHidden/>
          </w:rPr>
          <w:t>3</w:t>
        </w:r>
      </w:ins>
      <w:del w:id="21" w:author="Lê Thanh Trọng" w:date="2022-05-30T09:05:00Z">
        <w:r w:rsidR="00C747D5" w:rsidRPr="00CA1F8D" w:rsidDel="00172503">
          <w:rPr>
            <w:rFonts w:ascii="Times New Roman" w:hAnsi="Times New Roman" w:cs="Times New Roman"/>
            <w:noProof/>
            <w:webHidden/>
          </w:rPr>
          <w:delText>4</w:delText>
        </w:r>
      </w:del>
      <w:r w:rsidR="001C4790" w:rsidRPr="00CA1F8D">
        <w:rPr>
          <w:rFonts w:ascii="Times New Roman" w:hAnsi="Times New Roman" w:cs="Times New Roman"/>
          <w:noProof/>
          <w:webHidden/>
        </w:rPr>
        <w:fldChar w:fldCharType="end"/>
      </w:r>
      <w:r w:rsidRPr="00CA1F8D">
        <w:rPr>
          <w:rFonts w:ascii="Times New Roman" w:hAnsi="Times New Roman" w:cs="Times New Roman"/>
          <w:noProof/>
        </w:rPr>
        <w:fldChar w:fldCharType="end"/>
      </w:r>
    </w:p>
    <w:p w14:paraId="6566F953" w14:textId="3A031B2E" w:rsidR="00FB6EE8" w:rsidRPr="00CA1F8D" w:rsidRDefault="00562D01" w:rsidP="00AB5D84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CA1F8D">
        <w:rPr>
          <w:rFonts w:ascii="Times New Roman" w:hAnsi="Times New Roman" w:cs="Times New Roman"/>
        </w:rPr>
        <w:fldChar w:fldCharType="begin"/>
      </w:r>
      <w:r w:rsidRPr="00CA1F8D">
        <w:rPr>
          <w:rFonts w:ascii="Times New Roman" w:hAnsi="Times New Roman" w:cs="Times New Roman"/>
        </w:rPr>
        <w:instrText xml:space="preserve"> HYPERLINK \l "_Toc367742507" </w:instrText>
      </w:r>
      <w:r w:rsidRPr="00CA1F8D">
        <w:rPr>
          <w:rFonts w:ascii="Times New Roman" w:hAnsi="Times New Roman" w:cs="Times New Roman"/>
        </w:rPr>
      </w:r>
      <w:r w:rsidRPr="00CA1F8D">
        <w:rPr>
          <w:rFonts w:ascii="Times New Roman" w:hAnsi="Times New Roman" w:cs="Times New Roman"/>
        </w:rPr>
        <w:fldChar w:fldCharType="separate"/>
      </w:r>
      <w:r w:rsidR="00FB6EE8" w:rsidRPr="00CA1F8D">
        <w:rPr>
          <w:rStyle w:val="Hyperlink"/>
          <w:rFonts w:ascii="Times New Roman" w:hAnsi="Times New Roman" w:cs="Times New Roman"/>
          <w:noProof/>
        </w:rPr>
        <w:t>Chương 3.</w:t>
      </w:r>
      <w:r w:rsidR="00FB6EE8" w:rsidRPr="00CA1F8D">
        <w:rPr>
          <w:rFonts w:ascii="Times New Roman" w:eastAsiaTheme="minorEastAsia" w:hAnsi="Times New Roman" w:cs="Times New Roman"/>
          <w:noProof/>
          <w:sz w:val="22"/>
          <w:lang w:eastAsia="vi-VN"/>
        </w:rPr>
        <w:tab/>
      </w:r>
      <w:r w:rsidR="00FB6EE8" w:rsidRPr="00CA1F8D">
        <w:rPr>
          <w:rStyle w:val="Hyperlink"/>
          <w:rFonts w:ascii="Times New Roman" w:hAnsi="Times New Roman" w:cs="Times New Roman"/>
          <w:noProof/>
        </w:rPr>
        <w:t>TÊN CHƯƠNG 3</w:t>
      </w:r>
      <w:r w:rsidR="00FB6EE8" w:rsidRPr="00CA1F8D">
        <w:rPr>
          <w:rFonts w:ascii="Times New Roman" w:hAnsi="Times New Roman" w:cs="Times New Roman"/>
          <w:noProof/>
          <w:webHidden/>
        </w:rPr>
        <w:tab/>
      </w:r>
      <w:r w:rsidR="001C4790" w:rsidRPr="00CA1F8D">
        <w:rPr>
          <w:rFonts w:ascii="Times New Roman" w:hAnsi="Times New Roman" w:cs="Times New Roman"/>
          <w:noProof/>
          <w:webHidden/>
        </w:rPr>
        <w:fldChar w:fldCharType="begin"/>
      </w:r>
      <w:r w:rsidR="00FB6EE8" w:rsidRPr="00CA1F8D">
        <w:rPr>
          <w:rFonts w:ascii="Times New Roman" w:hAnsi="Times New Roman" w:cs="Times New Roman"/>
          <w:noProof/>
          <w:webHidden/>
        </w:rPr>
        <w:instrText xml:space="preserve"> PAGEREF _Toc367742507 \h </w:instrText>
      </w:r>
      <w:r w:rsidR="001C4790" w:rsidRPr="00CA1F8D">
        <w:rPr>
          <w:rFonts w:ascii="Times New Roman" w:hAnsi="Times New Roman" w:cs="Times New Roman"/>
          <w:noProof/>
          <w:webHidden/>
        </w:rPr>
      </w:r>
      <w:r w:rsidR="001C4790" w:rsidRPr="00CA1F8D">
        <w:rPr>
          <w:rFonts w:ascii="Times New Roman" w:hAnsi="Times New Roman" w:cs="Times New Roman"/>
          <w:noProof/>
          <w:webHidden/>
        </w:rPr>
        <w:fldChar w:fldCharType="separate"/>
      </w:r>
      <w:ins w:id="22" w:author="Lê Thanh Trọng" w:date="2022-05-30T09:05:00Z">
        <w:r w:rsidR="00172503" w:rsidRPr="00CA1F8D">
          <w:rPr>
            <w:rFonts w:ascii="Times New Roman" w:hAnsi="Times New Roman" w:cs="Times New Roman"/>
            <w:noProof/>
            <w:webHidden/>
          </w:rPr>
          <w:t>4</w:t>
        </w:r>
      </w:ins>
      <w:del w:id="23" w:author="Lê Thanh Trọng" w:date="2022-05-30T09:05:00Z">
        <w:r w:rsidR="00C747D5" w:rsidRPr="00CA1F8D" w:rsidDel="00172503">
          <w:rPr>
            <w:rFonts w:ascii="Times New Roman" w:hAnsi="Times New Roman" w:cs="Times New Roman"/>
            <w:noProof/>
            <w:webHidden/>
          </w:rPr>
          <w:delText>5</w:delText>
        </w:r>
      </w:del>
      <w:r w:rsidR="001C4790" w:rsidRPr="00CA1F8D">
        <w:rPr>
          <w:rFonts w:ascii="Times New Roman" w:hAnsi="Times New Roman" w:cs="Times New Roman"/>
          <w:noProof/>
          <w:webHidden/>
        </w:rPr>
        <w:fldChar w:fldCharType="end"/>
      </w:r>
      <w:r w:rsidRPr="00CA1F8D">
        <w:rPr>
          <w:rFonts w:ascii="Times New Roman" w:hAnsi="Times New Roman" w:cs="Times New Roman"/>
          <w:noProof/>
        </w:rPr>
        <w:fldChar w:fldCharType="end"/>
      </w:r>
    </w:p>
    <w:p w14:paraId="3A77D313" w14:textId="24367919" w:rsidR="00FB6EE8" w:rsidRPr="00CA1F8D" w:rsidRDefault="00562D01" w:rsidP="00AB5D84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r w:rsidRPr="00CA1F8D">
        <w:rPr>
          <w:rFonts w:ascii="Times New Roman" w:hAnsi="Times New Roman" w:cs="Times New Roman"/>
        </w:rPr>
        <w:fldChar w:fldCharType="begin"/>
      </w:r>
      <w:r w:rsidRPr="00CA1F8D">
        <w:rPr>
          <w:rFonts w:ascii="Times New Roman" w:hAnsi="Times New Roman" w:cs="Times New Roman"/>
        </w:rPr>
        <w:instrText xml:space="preserve"> HYPERLINK \l "_Toc367742508" </w:instrText>
      </w:r>
      <w:r w:rsidRPr="00CA1F8D">
        <w:rPr>
          <w:rFonts w:ascii="Times New Roman" w:hAnsi="Times New Roman" w:cs="Times New Roman"/>
        </w:rPr>
      </w:r>
      <w:r w:rsidRPr="00CA1F8D">
        <w:rPr>
          <w:rFonts w:ascii="Times New Roman" w:hAnsi="Times New Roman" w:cs="Times New Roman"/>
        </w:rPr>
        <w:fldChar w:fldCharType="separate"/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3.1.</w:t>
      </w:r>
      <w:r w:rsidR="00FB6EE8" w:rsidRPr="00CA1F8D">
        <w:rPr>
          <w:rFonts w:ascii="Times New Roman" w:hAnsi="Times New Roman" w:cs="Times New Roman"/>
          <w:noProof/>
        </w:rPr>
        <w:tab/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Chủ đề cấp độ 2</w:t>
      </w:r>
      <w:r w:rsidR="00FB6EE8" w:rsidRPr="00CA1F8D">
        <w:rPr>
          <w:rFonts w:ascii="Times New Roman" w:hAnsi="Times New Roman" w:cs="Times New Roman"/>
          <w:noProof/>
          <w:webHidden/>
        </w:rPr>
        <w:tab/>
      </w:r>
      <w:r w:rsidR="001C4790" w:rsidRPr="00CA1F8D">
        <w:rPr>
          <w:rFonts w:ascii="Times New Roman" w:hAnsi="Times New Roman" w:cs="Times New Roman"/>
          <w:noProof/>
          <w:webHidden/>
        </w:rPr>
        <w:fldChar w:fldCharType="begin"/>
      </w:r>
      <w:r w:rsidR="00FB6EE8" w:rsidRPr="00CA1F8D">
        <w:rPr>
          <w:rFonts w:ascii="Times New Roman" w:hAnsi="Times New Roman" w:cs="Times New Roman"/>
          <w:noProof/>
          <w:webHidden/>
        </w:rPr>
        <w:instrText xml:space="preserve"> PAGEREF _Toc367742508 \h </w:instrText>
      </w:r>
      <w:r w:rsidR="001C4790" w:rsidRPr="00CA1F8D">
        <w:rPr>
          <w:rFonts w:ascii="Times New Roman" w:hAnsi="Times New Roman" w:cs="Times New Roman"/>
          <w:noProof/>
          <w:webHidden/>
        </w:rPr>
      </w:r>
      <w:r w:rsidR="001C4790" w:rsidRPr="00CA1F8D">
        <w:rPr>
          <w:rFonts w:ascii="Times New Roman" w:hAnsi="Times New Roman" w:cs="Times New Roman"/>
          <w:noProof/>
          <w:webHidden/>
        </w:rPr>
        <w:fldChar w:fldCharType="separate"/>
      </w:r>
      <w:ins w:id="24" w:author="Lê Thanh Trọng" w:date="2022-05-30T09:05:00Z">
        <w:r w:rsidR="00172503" w:rsidRPr="00CA1F8D">
          <w:rPr>
            <w:rFonts w:ascii="Times New Roman" w:hAnsi="Times New Roman" w:cs="Times New Roman"/>
            <w:noProof/>
            <w:webHidden/>
          </w:rPr>
          <w:t>4</w:t>
        </w:r>
      </w:ins>
      <w:del w:id="25" w:author="Lê Thanh Trọng" w:date="2022-05-30T09:05:00Z">
        <w:r w:rsidR="00C747D5" w:rsidRPr="00CA1F8D" w:rsidDel="00172503">
          <w:rPr>
            <w:rFonts w:ascii="Times New Roman" w:hAnsi="Times New Roman" w:cs="Times New Roman"/>
            <w:noProof/>
            <w:webHidden/>
          </w:rPr>
          <w:delText>5</w:delText>
        </w:r>
      </w:del>
      <w:r w:rsidR="001C4790" w:rsidRPr="00CA1F8D">
        <w:rPr>
          <w:rFonts w:ascii="Times New Roman" w:hAnsi="Times New Roman" w:cs="Times New Roman"/>
          <w:noProof/>
          <w:webHidden/>
        </w:rPr>
        <w:fldChar w:fldCharType="end"/>
      </w:r>
      <w:r w:rsidRPr="00CA1F8D">
        <w:rPr>
          <w:rFonts w:ascii="Times New Roman" w:hAnsi="Times New Roman" w:cs="Times New Roman"/>
          <w:noProof/>
        </w:rPr>
        <w:fldChar w:fldCharType="end"/>
      </w:r>
    </w:p>
    <w:p w14:paraId="21E9454A" w14:textId="58D06F33" w:rsidR="00FB6EE8" w:rsidRPr="00CA1F8D" w:rsidRDefault="00562D01" w:rsidP="00AB5D84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r w:rsidRPr="00CA1F8D">
        <w:rPr>
          <w:rFonts w:ascii="Times New Roman" w:hAnsi="Times New Roman" w:cs="Times New Roman"/>
        </w:rPr>
        <w:fldChar w:fldCharType="begin"/>
      </w:r>
      <w:r w:rsidRPr="00CA1F8D">
        <w:rPr>
          <w:rFonts w:ascii="Times New Roman" w:hAnsi="Times New Roman" w:cs="Times New Roman"/>
        </w:rPr>
        <w:instrText xml:space="preserve"> HYPERLINK \l "_Toc367742509" </w:instrText>
      </w:r>
      <w:r w:rsidRPr="00CA1F8D">
        <w:rPr>
          <w:rFonts w:ascii="Times New Roman" w:hAnsi="Times New Roman" w:cs="Times New Roman"/>
        </w:rPr>
      </w:r>
      <w:r w:rsidRPr="00CA1F8D">
        <w:rPr>
          <w:rFonts w:ascii="Times New Roman" w:hAnsi="Times New Roman" w:cs="Times New Roman"/>
        </w:rPr>
        <w:fldChar w:fldCharType="separate"/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3.1.1.</w:t>
      </w:r>
      <w:r w:rsidR="00FB6EE8" w:rsidRPr="00CA1F8D">
        <w:rPr>
          <w:rFonts w:ascii="Times New Roman" w:hAnsi="Times New Roman" w:cs="Times New Roman"/>
          <w:noProof/>
        </w:rPr>
        <w:tab/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Chủ đề cấp độ 3</w:t>
      </w:r>
      <w:r w:rsidR="00FB6EE8" w:rsidRPr="00CA1F8D">
        <w:rPr>
          <w:rFonts w:ascii="Times New Roman" w:hAnsi="Times New Roman" w:cs="Times New Roman"/>
          <w:noProof/>
          <w:webHidden/>
        </w:rPr>
        <w:tab/>
      </w:r>
      <w:r w:rsidR="001C4790" w:rsidRPr="00CA1F8D">
        <w:rPr>
          <w:rFonts w:ascii="Times New Roman" w:hAnsi="Times New Roman" w:cs="Times New Roman"/>
          <w:noProof/>
          <w:webHidden/>
        </w:rPr>
        <w:fldChar w:fldCharType="begin"/>
      </w:r>
      <w:r w:rsidR="00FB6EE8" w:rsidRPr="00CA1F8D">
        <w:rPr>
          <w:rFonts w:ascii="Times New Roman" w:hAnsi="Times New Roman" w:cs="Times New Roman"/>
          <w:noProof/>
          <w:webHidden/>
        </w:rPr>
        <w:instrText xml:space="preserve"> PAGEREF _Toc367742509 \h </w:instrText>
      </w:r>
      <w:r w:rsidR="001C4790" w:rsidRPr="00CA1F8D">
        <w:rPr>
          <w:rFonts w:ascii="Times New Roman" w:hAnsi="Times New Roman" w:cs="Times New Roman"/>
          <w:noProof/>
          <w:webHidden/>
        </w:rPr>
      </w:r>
      <w:r w:rsidR="001C4790" w:rsidRPr="00CA1F8D">
        <w:rPr>
          <w:rFonts w:ascii="Times New Roman" w:hAnsi="Times New Roman" w:cs="Times New Roman"/>
          <w:noProof/>
          <w:webHidden/>
        </w:rPr>
        <w:fldChar w:fldCharType="separate"/>
      </w:r>
      <w:ins w:id="26" w:author="Lê Thanh Trọng" w:date="2022-05-30T09:05:00Z">
        <w:r w:rsidR="00172503" w:rsidRPr="00CA1F8D">
          <w:rPr>
            <w:rFonts w:ascii="Times New Roman" w:hAnsi="Times New Roman" w:cs="Times New Roman"/>
            <w:noProof/>
            <w:webHidden/>
          </w:rPr>
          <w:t>4</w:t>
        </w:r>
      </w:ins>
      <w:del w:id="27" w:author="Lê Thanh Trọng" w:date="2022-05-30T09:05:00Z">
        <w:r w:rsidR="00C747D5" w:rsidRPr="00CA1F8D" w:rsidDel="00172503">
          <w:rPr>
            <w:rFonts w:ascii="Times New Roman" w:hAnsi="Times New Roman" w:cs="Times New Roman"/>
            <w:noProof/>
            <w:webHidden/>
          </w:rPr>
          <w:delText>5</w:delText>
        </w:r>
      </w:del>
      <w:r w:rsidR="001C4790" w:rsidRPr="00CA1F8D">
        <w:rPr>
          <w:rFonts w:ascii="Times New Roman" w:hAnsi="Times New Roman" w:cs="Times New Roman"/>
          <w:noProof/>
          <w:webHidden/>
        </w:rPr>
        <w:fldChar w:fldCharType="end"/>
      </w:r>
      <w:r w:rsidRPr="00CA1F8D">
        <w:rPr>
          <w:rFonts w:ascii="Times New Roman" w:hAnsi="Times New Roman" w:cs="Times New Roman"/>
          <w:noProof/>
        </w:rPr>
        <w:fldChar w:fldCharType="end"/>
      </w:r>
    </w:p>
    <w:p w14:paraId="0D13E301" w14:textId="4F46DD6E" w:rsidR="00FB6EE8" w:rsidRPr="00CA1F8D" w:rsidRDefault="00562D01" w:rsidP="00AB5D84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r w:rsidRPr="00CA1F8D">
        <w:rPr>
          <w:rFonts w:ascii="Times New Roman" w:hAnsi="Times New Roman" w:cs="Times New Roman"/>
        </w:rPr>
        <w:fldChar w:fldCharType="begin"/>
      </w:r>
      <w:r w:rsidRPr="00CA1F8D">
        <w:rPr>
          <w:rFonts w:ascii="Times New Roman" w:hAnsi="Times New Roman" w:cs="Times New Roman"/>
        </w:rPr>
        <w:instrText xml:space="preserve"> HYPERLINK \l "_Toc367742510" </w:instrText>
      </w:r>
      <w:r w:rsidRPr="00CA1F8D">
        <w:rPr>
          <w:rFonts w:ascii="Times New Roman" w:hAnsi="Times New Roman" w:cs="Times New Roman"/>
        </w:rPr>
      </w:r>
      <w:r w:rsidRPr="00CA1F8D">
        <w:rPr>
          <w:rFonts w:ascii="Times New Roman" w:hAnsi="Times New Roman" w:cs="Times New Roman"/>
        </w:rPr>
        <w:fldChar w:fldCharType="separate"/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3.1.1.1.</w:t>
      </w:r>
      <w:r w:rsidR="00FB6EE8" w:rsidRPr="00CA1F8D">
        <w:rPr>
          <w:rFonts w:ascii="Times New Roman" w:hAnsi="Times New Roman" w:cs="Times New Roman"/>
          <w:noProof/>
        </w:rPr>
        <w:tab/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Chủ đề cấp độ 4</w:t>
      </w:r>
      <w:r w:rsidR="00FB6EE8" w:rsidRPr="00CA1F8D">
        <w:rPr>
          <w:rFonts w:ascii="Times New Roman" w:hAnsi="Times New Roman" w:cs="Times New Roman"/>
          <w:noProof/>
          <w:webHidden/>
        </w:rPr>
        <w:tab/>
      </w:r>
      <w:r w:rsidR="001C4790" w:rsidRPr="00CA1F8D">
        <w:rPr>
          <w:rFonts w:ascii="Times New Roman" w:hAnsi="Times New Roman" w:cs="Times New Roman"/>
          <w:noProof/>
          <w:webHidden/>
        </w:rPr>
        <w:fldChar w:fldCharType="begin"/>
      </w:r>
      <w:r w:rsidR="00FB6EE8" w:rsidRPr="00CA1F8D">
        <w:rPr>
          <w:rFonts w:ascii="Times New Roman" w:hAnsi="Times New Roman" w:cs="Times New Roman"/>
          <w:noProof/>
          <w:webHidden/>
        </w:rPr>
        <w:instrText xml:space="preserve"> PAGEREF _Toc367742510 \h </w:instrText>
      </w:r>
      <w:r w:rsidR="001C4790" w:rsidRPr="00CA1F8D">
        <w:rPr>
          <w:rFonts w:ascii="Times New Roman" w:hAnsi="Times New Roman" w:cs="Times New Roman"/>
          <w:noProof/>
          <w:webHidden/>
        </w:rPr>
      </w:r>
      <w:r w:rsidR="001C4790" w:rsidRPr="00CA1F8D">
        <w:rPr>
          <w:rFonts w:ascii="Times New Roman" w:hAnsi="Times New Roman" w:cs="Times New Roman"/>
          <w:noProof/>
          <w:webHidden/>
        </w:rPr>
        <w:fldChar w:fldCharType="separate"/>
      </w:r>
      <w:ins w:id="28" w:author="Lê Thanh Trọng" w:date="2022-05-30T09:05:00Z">
        <w:r w:rsidR="00172503" w:rsidRPr="00CA1F8D">
          <w:rPr>
            <w:rFonts w:ascii="Times New Roman" w:hAnsi="Times New Roman" w:cs="Times New Roman"/>
            <w:noProof/>
            <w:webHidden/>
          </w:rPr>
          <w:t>4</w:t>
        </w:r>
      </w:ins>
      <w:del w:id="29" w:author="Lê Thanh Trọng" w:date="2022-05-30T09:05:00Z">
        <w:r w:rsidR="00C747D5" w:rsidRPr="00CA1F8D" w:rsidDel="00172503">
          <w:rPr>
            <w:rFonts w:ascii="Times New Roman" w:hAnsi="Times New Roman" w:cs="Times New Roman"/>
            <w:noProof/>
            <w:webHidden/>
          </w:rPr>
          <w:delText>5</w:delText>
        </w:r>
      </w:del>
      <w:r w:rsidR="001C4790" w:rsidRPr="00CA1F8D">
        <w:rPr>
          <w:rFonts w:ascii="Times New Roman" w:hAnsi="Times New Roman" w:cs="Times New Roman"/>
          <w:noProof/>
          <w:webHidden/>
        </w:rPr>
        <w:fldChar w:fldCharType="end"/>
      </w:r>
      <w:r w:rsidRPr="00CA1F8D">
        <w:rPr>
          <w:rFonts w:ascii="Times New Roman" w:hAnsi="Times New Roman" w:cs="Times New Roman"/>
          <w:noProof/>
        </w:rPr>
        <w:fldChar w:fldCharType="end"/>
      </w:r>
    </w:p>
    <w:p w14:paraId="4EF85CE7" w14:textId="6CA99FFF" w:rsidR="00FB6EE8" w:rsidRPr="00CA1F8D" w:rsidRDefault="00562D01" w:rsidP="00AB5D84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r w:rsidRPr="00CA1F8D">
        <w:rPr>
          <w:rFonts w:ascii="Times New Roman" w:hAnsi="Times New Roman" w:cs="Times New Roman"/>
        </w:rPr>
        <w:fldChar w:fldCharType="begin"/>
      </w:r>
      <w:r w:rsidRPr="00CA1F8D">
        <w:rPr>
          <w:rFonts w:ascii="Times New Roman" w:hAnsi="Times New Roman" w:cs="Times New Roman"/>
        </w:rPr>
        <w:instrText xml:space="preserve"> HYPERLINK \l "_Toc367742511" </w:instrText>
      </w:r>
      <w:r w:rsidRPr="00CA1F8D">
        <w:rPr>
          <w:rFonts w:ascii="Times New Roman" w:hAnsi="Times New Roman" w:cs="Times New Roman"/>
        </w:rPr>
      </w:r>
      <w:r w:rsidRPr="00CA1F8D">
        <w:rPr>
          <w:rFonts w:ascii="Times New Roman" w:hAnsi="Times New Roman" w:cs="Times New Roman"/>
        </w:rPr>
        <w:fldChar w:fldCharType="separate"/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3.2.</w:t>
      </w:r>
      <w:r w:rsidR="00FB6EE8" w:rsidRPr="00CA1F8D">
        <w:rPr>
          <w:rFonts w:ascii="Times New Roman" w:hAnsi="Times New Roman" w:cs="Times New Roman"/>
          <w:noProof/>
        </w:rPr>
        <w:tab/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Chủ đề cấp độ 2</w:t>
      </w:r>
      <w:r w:rsidR="00FB6EE8" w:rsidRPr="00CA1F8D">
        <w:rPr>
          <w:rFonts w:ascii="Times New Roman" w:hAnsi="Times New Roman" w:cs="Times New Roman"/>
          <w:noProof/>
          <w:webHidden/>
        </w:rPr>
        <w:tab/>
      </w:r>
      <w:r w:rsidR="001C4790" w:rsidRPr="00CA1F8D">
        <w:rPr>
          <w:rFonts w:ascii="Times New Roman" w:hAnsi="Times New Roman" w:cs="Times New Roman"/>
          <w:noProof/>
          <w:webHidden/>
        </w:rPr>
        <w:fldChar w:fldCharType="begin"/>
      </w:r>
      <w:r w:rsidR="00FB6EE8" w:rsidRPr="00CA1F8D">
        <w:rPr>
          <w:rFonts w:ascii="Times New Roman" w:hAnsi="Times New Roman" w:cs="Times New Roman"/>
          <w:noProof/>
          <w:webHidden/>
        </w:rPr>
        <w:instrText xml:space="preserve"> PAGEREF _Toc367742511 \h </w:instrText>
      </w:r>
      <w:r w:rsidR="001C4790" w:rsidRPr="00CA1F8D">
        <w:rPr>
          <w:rFonts w:ascii="Times New Roman" w:hAnsi="Times New Roman" w:cs="Times New Roman"/>
          <w:noProof/>
          <w:webHidden/>
        </w:rPr>
      </w:r>
      <w:r w:rsidR="001C4790" w:rsidRPr="00CA1F8D">
        <w:rPr>
          <w:rFonts w:ascii="Times New Roman" w:hAnsi="Times New Roman" w:cs="Times New Roman"/>
          <w:noProof/>
          <w:webHidden/>
        </w:rPr>
        <w:fldChar w:fldCharType="separate"/>
      </w:r>
      <w:ins w:id="30" w:author="Lê Thanh Trọng" w:date="2022-05-30T09:05:00Z">
        <w:r w:rsidR="00172503" w:rsidRPr="00CA1F8D">
          <w:rPr>
            <w:rFonts w:ascii="Times New Roman" w:hAnsi="Times New Roman" w:cs="Times New Roman"/>
            <w:noProof/>
            <w:webHidden/>
          </w:rPr>
          <w:t>4</w:t>
        </w:r>
      </w:ins>
      <w:del w:id="31" w:author="Lê Thanh Trọng" w:date="2022-05-30T09:05:00Z">
        <w:r w:rsidR="00C747D5" w:rsidRPr="00CA1F8D" w:rsidDel="00172503">
          <w:rPr>
            <w:rFonts w:ascii="Times New Roman" w:hAnsi="Times New Roman" w:cs="Times New Roman"/>
            <w:noProof/>
            <w:webHidden/>
          </w:rPr>
          <w:delText>5</w:delText>
        </w:r>
      </w:del>
      <w:r w:rsidR="001C4790" w:rsidRPr="00CA1F8D">
        <w:rPr>
          <w:rFonts w:ascii="Times New Roman" w:hAnsi="Times New Roman" w:cs="Times New Roman"/>
          <w:noProof/>
          <w:webHidden/>
        </w:rPr>
        <w:fldChar w:fldCharType="end"/>
      </w:r>
      <w:r w:rsidRPr="00CA1F8D">
        <w:rPr>
          <w:rFonts w:ascii="Times New Roman" w:hAnsi="Times New Roman" w:cs="Times New Roman"/>
          <w:noProof/>
        </w:rPr>
        <w:fldChar w:fldCharType="end"/>
      </w:r>
    </w:p>
    <w:p w14:paraId="2910E4F5" w14:textId="77777777" w:rsidR="001F7810" w:rsidRPr="00CA1F8D" w:rsidRDefault="001C4790" w:rsidP="00AB5D84">
      <w:pPr>
        <w:rPr>
          <w:rFonts w:ascii="Times New Roman" w:hAnsi="Times New Roman" w:cs="Times New Roman"/>
          <w:b/>
          <w:sz w:val="28"/>
          <w:szCs w:val="26"/>
        </w:rPr>
      </w:pPr>
      <w:r w:rsidRPr="00CA1F8D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082C5915" w14:textId="77777777" w:rsidR="001F7810" w:rsidRPr="00CA1F8D" w:rsidRDefault="001F7810" w:rsidP="00AB5D84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28623872" w14:textId="77777777" w:rsidR="001F7810" w:rsidRPr="00CA1F8D" w:rsidRDefault="001F7810" w:rsidP="00AB5D84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CA1F8D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5B1C41A2" w14:textId="7C2B16C1" w:rsidR="0045053A" w:rsidRPr="00CA1F8D" w:rsidRDefault="001F7810" w:rsidP="00AB5D84">
      <w:pPr>
        <w:pStyle w:val="Title"/>
        <w:rPr>
          <w:rFonts w:ascii="Times New Roman" w:hAnsi="Times New Roman" w:cs="Times New Roman"/>
          <w:lang w:val="en-US"/>
        </w:rPr>
      </w:pPr>
      <w:r w:rsidRPr="00CA1F8D">
        <w:rPr>
          <w:rFonts w:ascii="Times New Roman" w:hAnsi="Times New Roman" w:cs="Times New Roman"/>
        </w:rPr>
        <w:lastRenderedPageBreak/>
        <w:t>DANH MỤC HÌNH</w:t>
      </w:r>
      <w:r w:rsidR="00396A20" w:rsidRPr="00CA1F8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396A20" w:rsidRPr="00CA1F8D">
        <w:rPr>
          <w:rFonts w:ascii="Times New Roman" w:hAnsi="Times New Roman" w:cs="Times New Roman"/>
          <w:lang w:val="en-US"/>
        </w:rPr>
        <w:t>Nếu</w:t>
      </w:r>
      <w:proofErr w:type="spellEnd"/>
      <w:r w:rsidR="00396A20" w:rsidRPr="00CA1F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6A20" w:rsidRPr="00CA1F8D">
        <w:rPr>
          <w:rFonts w:ascii="Times New Roman" w:hAnsi="Times New Roman" w:cs="Times New Roman"/>
          <w:lang w:val="en-US"/>
        </w:rPr>
        <w:t>có</w:t>
      </w:r>
      <w:proofErr w:type="spellEnd"/>
      <w:r w:rsidR="00396A20" w:rsidRPr="00CA1F8D">
        <w:rPr>
          <w:rFonts w:ascii="Times New Roman" w:hAnsi="Times New Roman" w:cs="Times New Roman"/>
          <w:lang w:val="en-US"/>
        </w:rPr>
        <w:t>)</w:t>
      </w:r>
    </w:p>
    <w:p w14:paraId="660EC3FC" w14:textId="1922CBCF" w:rsidR="00FB6EE8" w:rsidRPr="00CA1F8D" w:rsidRDefault="001C4790" w:rsidP="00AB5D84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CA1F8D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CA1F8D">
        <w:rPr>
          <w:rFonts w:ascii="Times New Roman" w:hAnsi="Times New Roman" w:cs="Times New Roman"/>
          <w:b/>
          <w:sz w:val="28"/>
          <w:szCs w:val="26"/>
        </w:rPr>
        <w:instrText xml:space="preserve"> TOC \h \z \c "Hình" </w:instrText>
      </w:r>
      <w:r w:rsidRPr="00CA1F8D">
        <w:rPr>
          <w:rFonts w:ascii="Times New Roman" w:hAnsi="Times New Roman" w:cs="Times New Roman"/>
          <w:b/>
          <w:sz w:val="28"/>
          <w:szCs w:val="26"/>
        </w:rPr>
        <w:fldChar w:fldCharType="separate"/>
      </w:r>
      <w:r w:rsidR="00562D01" w:rsidRPr="00CA1F8D">
        <w:rPr>
          <w:rFonts w:ascii="Times New Roman" w:hAnsi="Times New Roman" w:cs="Times New Roman"/>
        </w:rPr>
        <w:fldChar w:fldCharType="begin"/>
      </w:r>
      <w:r w:rsidR="00562D01" w:rsidRPr="00CA1F8D">
        <w:rPr>
          <w:rFonts w:ascii="Times New Roman" w:hAnsi="Times New Roman" w:cs="Times New Roman"/>
        </w:rPr>
        <w:instrText xml:space="preserve"> HYPERLINK \l "_Toc367742554" </w:instrText>
      </w:r>
      <w:r w:rsidR="00562D01" w:rsidRPr="00CA1F8D">
        <w:rPr>
          <w:rFonts w:ascii="Times New Roman" w:hAnsi="Times New Roman" w:cs="Times New Roman"/>
        </w:rPr>
      </w:r>
      <w:r w:rsidR="00562D01" w:rsidRPr="00CA1F8D">
        <w:rPr>
          <w:rFonts w:ascii="Times New Roman" w:hAnsi="Times New Roman" w:cs="Times New Roman"/>
        </w:rPr>
        <w:fldChar w:fldCharType="separate"/>
      </w:r>
      <w:r w:rsidR="00FB6EE8" w:rsidRPr="00CA1F8D">
        <w:rPr>
          <w:rStyle w:val="Hyperlink"/>
          <w:rFonts w:ascii="Times New Roman" w:hAnsi="Times New Roman" w:cs="Times New Roman"/>
          <w:noProof/>
        </w:rPr>
        <w:t>Hình 1.1</w:t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: Tên hình 1</w:t>
      </w:r>
      <w:r w:rsidR="00FB6EE8" w:rsidRPr="00CA1F8D">
        <w:rPr>
          <w:rFonts w:ascii="Times New Roman" w:hAnsi="Times New Roman" w:cs="Times New Roman"/>
          <w:noProof/>
          <w:webHidden/>
        </w:rPr>
        <w:tab/>
      </w:r>
      <w:r w:rsidRPr="00CA1F8D">
        <w:rPr>
          <w:rFonts w:ascii="Times New Roman" w:hAnsi="Times New Roman" w:cs="Times New Roman"/>
          <w:noProof/>
          <w:webHidden/>
        </w:rPr>
        <w:fldChar w:fldCharType="begin"/>
      </w:r>
      <w:r w:rsidR="00FB6EE8" w:rsidRPr="00CA1F8D">
        <w:rPr>
          <w:rFonts w:ascii="Times New Roman" w:hAnsi="Times New Roman" w:cs="Times New Roman"/>
          <w:noProof/>
          <w:webHidden/>
        </w:rPr>
        <w:instrText xml:space="preserve"> PAGEREF _Toc367742554 \h </w:instrText>
      </w:r>
      <w:r w:rsidRPr="00CA1F8D">
        <w:rPr>
          <w:rFonts w:ascii="Times New Roman" w:hAnsi="Times New Roman" w:cs="Times New Roman"/>
          <w:noProof/>
          <w:webHidden/>
        </w:rPr>
      </w:r>
      <w:r w:rsidRPr="00CA1F8D">
        <w:rPr>
          <w:rFonts w:ascii="Times New Roman" w:hAnsi="Times New Roman" w:cs="Times New Roman"/>
          <w:noProof/>
          <w:webHidden/>
        </w:rPr>
        <w:fldChar w:fldCharType="separate"/>
      </w:r>
      <w:ins w:id="32" w:author="Lê Thanh Trọng" w:date="2022-05-30T09:05:00Z">
        <w:r w:rsidR="00172503" w:rsidRPr="00CA1F8D">
          <w:rPr>
            <w:rFonts w:ascii="Times New Roman" w:hAnsi="Times New Roman" w:cs="Times New Roman"/>
            <w:noProof/>
            <w:webHidden/>
          </w:rPr>
          <w:t>2</w:t>
        </w:r>
      </w:ins>
      <w:del w:id="33" w:author="Lê Thanh Trọng" w:date="2022-05-30T09:05:00Z">
        <w:r w:rsidR="00C747D5" w:rsidRPr="00CA1F8D" w:rsidDel="00172503">
          <w:rPr>
            <w:rFonts w:ascii="Times New Roman" w:hAnsi="Times New Roman" w:cs="Times New Roman"/>
            <w:noProof/>
            <w:webHidden/>
          </w:rPr>
          <w:delText>3</w:delText>
        </w:r>
      </w:del>
      <w:r w:rsidRPr="00CA1F8D">
        <w:rPr>
          <w:rFonts w:ascii="Times New Roman" w:hAnsi="Times New Roman" w:cs="Times New Roman"/>
          <w:noProof/>
          <w:webHidden/>
        </w:rPr>
        <w:fldChar w:fldCharType="end"/>
      </w:r>
      <w:r w:rsidR="00562D01" w:rsidRPr="00CA1F8D">
        <w:rPr>
          <w:rFonts w:ascii="Times New Roman" w:hAnsi="Times New Roman" w:cs="Times New Roman"/>
          <w:noProof/>
        </w:rPr>
        <w:fldChar w:fldCharType="end"/>
      </w:r>
    </w:p>
    <w:p w14:paraId="5F81761C" w14:textId="77777777" w:rsidR="001F7810" w:rsidRPr="00CA1F8D" w:rsidRDefault="001C4790" w:rsidP="00AB5D84">
      <w:pPr>
        <w:rPr>
          <w:rFonts w:ascii="Times New Roman" w:hAnsi="Times New Roman" w:cs="Times New Roman"/>
          <w:b/>
          <w:sz w:val="28"/>
          <w:szCs w:val="26"/>
        </w:rPr>
      </w:pPr>
      <w:r w:rsidRPr="00CA1F8D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049CE8AB" w14:textId="77777777" w:rsidR="00745672" w:rsidRPr="00CA1F8D" w:rsidRDefault="00745672" w:rsidP="00AB5D84">
      <w:pPr>
        <w:rPr>
          <w:rFonts w:ascii="Times New Roman" w:hAnsi="Times New Roman" w:cs="Times New Roman"/>
          <w:b/>
          <w:sz w:val="28"/>
          <w:szCs w:val="26"/>
        </w:rPr>
      </w:pPr>
    </w:p>
    <w:p w14:paraId="12968918" w14:textId="77777777" w:rsidR="001F7810" w:rsidRPr="00CA1F8D" w:rsidRDefault="001F7810" w:rsidP="00AB5D84">
      <w:pPr>
        <w:rPr>
          <w:rFonts w:ascii="Times New Roman" w:hAnsi="Times New Roman" w:cs="Times New Roman"/>
          <w:b/>
          <w:sz w:val="28"/>
          <w:szCs w:val="26"/>
        </w:rPr>
        <w:sectPr w:rsidR="001F7810" w:rsidRPr="00CA1F8D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34160E33" w14:textId="58106D9B" w:rsidR="001F7810" w:rsidRPr="00CA1F8D" w:rsidRDefault="001F7810" w:rsidP="00AB5D84">
      <w:pPr>
        <w:pStyle w:val="Title"/>
        <w:rPr>
          <w:rFonts w:ascii="Times New Roman" w:hAnsi="Times New Roman" w:cs="Times New Roman"/>
          <w:lang w:val="en-US"/>
        </w:rPr>
      </w:pPr>
      <w:r w:rsidRPr="00CA1F8D">
        <w:rPr>
          <w:rFonts w:ascii="Times New Roman" w:hAnsi="Times New Roman" w:cs="Times New Roman"/>
        </w:rPr>
        <w:lastRenderedPageBreak/>
        <w:t>DANH MỤC BẢNG</w:t>
      </w:r>
      <w:r w:rsidR="00396A20" w:rsidRPr="00CA1F8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396A20" w:rsidRPr="00CA1F8D">
        <w:rPr>
          <w:rFonts w:ascii="Times New Roman" w:hAnsi="Times New Roman" w:cs="Times New Roman"/>
          <w:lang w:val="en-US"/>
        </w:rPr>
        <w:t>Nếu</w:t>
      </w:r>
      <w:proofErr w:type="spellEnd"/>
      <w:r w:rsidR="00396A20" w:rsidRPr="00CA1F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6A20" w:rsidRPr="00CA1F8D">
        <w:rPr>
          <w:rFonts w:ascii="Times New Roman" w:hAnsi="Times New Roman" w:cs="Times New Roman"/>
          <w:lang w:val="en-US"/>
        </w:rPr>
        <w:t>có</w:t>
      </w:r>
      <w:proofErr w:type="spellEnd"/>
      <w:r w:rsidR="00396A20" w:rsidRPr="00CA1F8D">
        <w:rPr>
          <w:rFonts w:ascii="Times New Roman" w:hAnsi="Times New Roman" w:cs="Times New Roman"/>
          <w:lang w:val="en-US"/>
        </w:rPr>
        <w:t>)</w:t>
      </w:r>
    </w:p>
    <w:p w14:paraId="4D2B8202" w14:textId="66F1786C" w:rsidR="00FB6EE8" w:rsidRPr="00CA1F8D" w:rsidRDefault="001C4790" w:rsidP="00AB5D84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CA1F8D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CA1F8D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CA1F8D">
        <w:rPr>
          <w:rFonts w:ascii="Times New Roman" w:hAnsi="Times New Roman" w:cs="Times New Roman"/>
          <w:b/>
          <w:sz w:val="28"/>
          <w:szCs w:val="26"/>
        </w:rPr>
        <w:fldChar w:fldCharType="separate"/>
      </w:r>
      <w:r w:rsidR="00562D01" w:rsidRPr="00CA1F8D">
        <w:rPr>
          <w:rFonts w:ascii="Times New Roman" w:hAnsi="Times New Roman" w:cs="Times New Roman"/>
        </w:rPr>
        <w:fldChar w:fldCharType="begin"/>
      </w:r>
      <w:r w:rsidR="00562D01" w:rsidRPr="00CA1F8D">
        <w:rPr>
          <w:rFonts w:ascii="Times New Roman" w:hAnsi="Times New Roman" w:cs="Times New Roman"/>
        </w:rPr>
        <w:instrText xml:space="preserve"> HYPERLINK \l "_Toc367742567" </w:instrText>
      </w:r>
      <w:r w:rsidR="00562D01" w:rsidRPr="00CA1F8D">
        <w:rPr>
          <w:rFonts w:ascii="Times New Roman" w:hAnsi="Times New Roman" w:cs="Times New Roman"/>
        </w:rPr>
      </w:r>
      <w:r w:rsidR="00562D01" w:rsidRPr="00CA1F8D">
        <w:rPr>
          <w:rFonts w:ascii="Times New Roman" w:hAnsi="Times New Roman" w:cs="Times New Roman"/>
        </w:rPr>
        <w:fldChar w:fldCharType="separate"/>
      </w:r>
      <w:r w:rsidR="00FB6EE8" w:rsidRPr="00CA1F8D">
        <w:rPr>
          <w:rStyle w:val="Hyperlink"/>
          <w:rFonts w:ascii="Times New Roman" w:hAnsi="Times New Roman" w:cs="Times New Roman"/>
          <w:noProof/>
        </w:rPr>
        <w:t>Bảng 1.1</w:t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: Tên bảng 1</w:t>
      </w:r>
      <w:r w:rsidR="00FB6EE8" w:rsidRPr="00CA1F8D">
        <w:rPr>
          <w:rFonts w:ascii="Times New Roman" w:hAnsi="Times New Roman" w:cs="Times New Roman"/>
          <w:noProof/>
          <w:webHidden/>
        </w:rPr>
        <w:tab/>
      </w:r>
      <w:r w:rsidRPr="00CA1F8D">
        <w:rPr>
          <w:rFonts w:ascii="Times New Roman" w:hAnsi="Times New Roman" w:cs="Times New Roman"/>
          <w:noProof/>
          <w:webHidden/>
        </w:rPr>
        <w:fldChar w:fldCharType="begin"/>
      </w:r>
      <w:r w:rsidR="00FB6EE8" w:rsidRPr="00CA1F8D">
        <w:rPr>
          <w:rFonts w:ascii="Times New Roman" w:hAnsi="Times New Roman" w:cs="Times New Roman"/>
          <w:noProof/>
          <w:webHidden/>
        </w:rPr>
        <w:instrText xml:space="preserve"> PAGEREF _Toc367742567 \h </w:instrText>
      </w:r>
      <w:r w:rsidRPr="00CA1F8D">
        <w:rPr>
          <w:rFonts w:ascii="Times New Roman" w:hAnsi="Times New Roman" w:cs="Times New Roman"/>
          <w:noProof/>
          <w:webHidden/>
        </w:rPr>
      </w:r>
      <w:r w:rsidRPr="00CA1F8D">
        <w:rPr>
          <w:rFonts w:ascii="Times New Roman" w:hAnsi="Times New Roman" w:cs="Times New Roman"/>
          <w:noProof/>
          <w:webHidden/>
        </w:rPr>
        <w:fldChar w:fldCharType="separate"/>
      </w:r>
      <w:ins w:id="34" w:author="Lê Thanh Trọng" w:date="2022-05-30T09:05:00Z">
        <w:r w:rsidR="00172503" w:rsidRPr="00CA1F8D">
          <w:rPr>
            <w:rFonts w:ascii="Times New Roman" w:hAnsi="Times New Roman" w:cs="Times New Roman"/>
            <w:noProof/>
            <w:webHidden/>
          </w:rPr>
          <w:t>2</w:t>
        </w:r>
      </w:ins>
      <w:del w:id="35" w:author="Lê Thanh Trọng" w:date="2022-05-30T09:05:00Z">
        <w:r w:rsidR="00C747D5" w:rsidRPr="00CA1F8D" w:rsidDel="00172503">
          <w:rPr>
            <w:rFonts w:ascii="Times New Roman" w:hAnsi="Times New Roman" w:cs="Times New Roman"/>
            <w:noProof/>
            <w:webHidden/>
          </w:rPr>
          <w:delText>3</w:delText>
        </w:r>
      </w:del>
      <w:r w:rsidRPr="00CA1F8D">
        <w:rPr>
          <w:rFonts w:ascii="Times New Roman" w:hAnsi="Times New Roman" w:cs="Times New Roman"/>
          <w:noProof/>
          <w:webHidden/>
        </w:rPr>
        <w:fldChar w:fldCharType="end"/>
      </w:r>
      <w:r w:rsidR="00562D01" w:rsidRPr="00CA1F8D">
        <w:rPr>
          <w:rFonts w:ascii="Times New Roman" w:hAnsi="Times New Roman" w:cs="Times New Roman"/>
          <w:noProof/>
        </w:rPr>
        <w:fldChar w:fldCharType="end"/>
      </w:r>
    </w:p>
    <w:p w14:paraId="19276B82" w14:textId="58A5B83A" w:rsidR="00FB6EE8" w:rsidRPr="00CA1F8D" w:rsidRDefault="00562D01" w:rsidP="00AB5D84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CA1F8D">
        <w:rPr>
          <w:rFonts w:ascii="Times New Roman" w:hAnsi="Times New Roman" w:cs="Times New Roman"/>
        </w:rPr>
        <w:fldChar w:fldCharType="begin"/>
      </w:r>
      <w:r w:rsidRPr="00CA1F8D">
        <w:rPr>
          <w:rFonts w:ascii="Times New Roman" w:hAnsi="Times New Roman" w:cs="Times New Roman"/>
        </w:rPr>
        <w:instrText xml:space="preserve"> HYPERLINK \l "_Toc367742568" </w:instrText>
      </w:r>
      <w:r w:rsidRPr="00CA1F8D">
        <w:rPr>
          <w:rFonts w:ascii="Times New Roman" w:hAnsi="Times New Roman" w:cs="Times New Roman"/>
        </w:rPr>
      </w:r>
      <w:r w:rsidRPr="00CA1F8D">
        <w:rPr>
          <w:rFonts w:ascii="Times New Roman" w:hAnsi="Times New Roman" w:cs="Times New Roman"/>
        </w:rPr>
        <w:fldChar w:fldCharType="separate"/>
      </w:r>
      <w:r w:rsidR="00FB6EE8" w:rsidRPr="00CA1F8D">
        <w:rPr>
          <w:rStyle w:val="Hyperlink"/>
          <w:rFonts w:ascii="Times New Roman" w:hAnsi="Times New Roman" w:cs="Times New Roman"/>
          <w:noProof/>
        </w:rPr>
        <w:t>Bảng 2.1</w:t>
      </w:r>
      <w:r w:rsidR="00FB6EE8" w:rsidRPr="00CA1F8D">
        <w:rPr>
          <w:rStyle w:val="Hyperlink"/>
          <w:rFonts w:ascii="Times New Roman" w:hAnsi="Times New Roman" w:cs="Times New Roman"/>
          <w:noProof/>
          <w:lang w:val="en-US"/>
        </w:rPr>
        <w:t>: Tên bảng 1</w:t>
      </w:r>
      <w:r w:rsidR="00FB6EE8" w:rsidRPr="00CA1F8D">
        <w:rPr>
          <w:rFonts w:ascii="Times New Roman" w:hAnsi="Times New Roman" w:cs="Times New Roman"/>
          <w:noProof/>
          <w:webHidden/>
        </w:rPr>
        <w:tab/>
      </w:r>
      <w:r w:rsidR="001C4790" w:rsidRPr="00CA1F8D">
        <w:rPr>
          <w:rFonts w:ascii="Times New Roman" w:hAnsi="Times New Roman" w:cs="Times New Roman"/>
          <w:noProof/>
          <w:webHidden/>
        </w:rPr>
        <w:fldChar w:fldCharType="begin"/>
      </w:r>
      <w:r w:rsidR="00FB6EE8" w:rsidRPr="00CA1F8D">
        <w:rPr>
          <w:rFonts w:ascii="Times New Roman" w:hAnsi="Times New Roman" w:cs="Times New Roman"/>
          <w:noProof/>
          <w:webHidden/>
        </w:rPr>
        <w:instrText xml:space="preserve"> PAGEREF _Toc367742568 \h </w:instrText>
      </w:r>
      <w:r w:rsidR="001C4790" w:rsidRPr="00CA1F8D">
        <w:rPr>
          <w:rFonts w:ascii="Times New Roman" w:hAnsi="Times New Roman" w:cs="Times New Roman"/>
          <w:noProof/>
          <w:webHidden/>
        </w:rPr>
      </w:r>
      <w:r w:rsidR="001C4790" w:rsidRPr="00CA1F8D">
        <w:rPr>
          <w:rFonts w:ascii="Times New Roman" w:hAnsi="Times New Roman" w:cs="Times New Roman"/>
          <w:noProof/>
          <w:webHidden/>
        </w:rPr>
        <w:fldChar w:fldCharType="separate"/>
      </w:r>
      <w:ins w:id="36" w:author="Lê Thanh Trọng" w:date="2022-05-30T09:05:00Z">
        <w:r w:rsidR="00172503" w:rsidRPr="00CA1F8D">
          <w:rPr>
            <w:rFonts w:ascii="Times New Roman" w:hAnsi="Times New Roman" w:cs="Times New Roman"/>
            <w:noProof/>
            <w:webHidden/>
          </w:rPr>
          <w:t>3</w:t>
        </w:r>
      </w:ins>
      <w:del w:id="37" w:author="Lê Thanh Trọng" w:date="2022-05-30T09:05:00Z">
        <w:r w:rsidR="00C747D5" w:rsidRPr="00CA1F8D" w:rsidDel="00172503">
          <w:rPr>
            <w:rFonts w:ascii="Times New Roman" w:hAnsi="Times New Roman" w:cs="Times New Roman"/>
            <w:noProof/>
            <w:webHidden/>
          </w:rPr>
          <w:delText>4</w:delText>
        </w:r>
      </w:del>
      <w:r w:rsidR="001C4790" w:rsidRPr="00CA1F8D">
        <w:rPr>
          <w:rFonts w:ascii="Times New Roman" w:hAnsi="Times New Roman" w:cs="Times New Roman"/>
          <w:noProof/>
          <w:webHidden/>
        </w:rPr>
        <w:fldChar w:fldCharType="end"/>
      </w:r>
      <w:r w:rsidRPr="00CA1F8D">
        <w:rPr>
          <w:rFonts w:ascii="Times New Roman" w:hAnsi="Times New Roman" w:cs="Times New Roman"/>
          <w:noProof/>
        </w:rPr>
        <w:fldChar w:fldCharType="end"/>
      </w:r>
    </w:p>
    <w:p w14:paraId="18541978" w14:textId="77777777" w:rsidR="00572585" w:rsidRPr="00CA1F8D" w:rsidRDefault="001C4790" w:rsidP="00AB5D84">
      <w:pPr>
        <w:rPr>
          <w:rFonts w:ascii="Times New Roman" w:hAnsi="Times New Roman" w:cs="Times New Roman"/>
          <w:b/>
          <w:sz w:val="28"/>
          <w:szCs w:val="26"/>
        </w:rPr>
      </w:pPr>
      <w:r w:rsidRPr="00CA1F8D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6D61CFC1" w14:textId="77777777" w:rsidR="00572585" w:rsidRPr="00CA1F8D" w:rsidRDefault="00572585" w:rsidP="00AB5D84">
      <w:pPr>
        <w:rPr>
          <w:rFonts w:ascii="Times New Roman" w:hAnsi="Times New Roman" w:cs="Times New Roman"/>
          <w:b/>
          <w:sz w:val="28"/>
          <w:szCs w:val="26"/>
        </w:rPr>
      </w:pPr>
    </w:p>
    <w:p w14:paraId="5C6C2409" w14:textId="77777777" w:rsidR="00C05CE5" w:rsidRPr="00CA1F8D" w:rsidRDefault="00C05CE5" w:rsidP="00AB5D84">
      <w:pPr>
        <w:rPr>
          <w:rFonts w:ascii="Times New Roman" w:hAnsi="Times New Roman" w:cs="Times New Roman"/>
          <w:b/>
          <w:sz w:val="28"/>
          <w:szCs w:val="26"/>
        </w:rPr>
      </w:pPr>
    </w:p>
    <w:p w14:paraId="3BAF501A" w14:textId="77777777" w:rsidR="00572585" w:rsidRPr="00CA1F8D" w:rsidRDefault="00572585" w:rsidP="00AB5D84">
      <w:pPr>
        <w:rPr>
          <w:rFonts w:ascii="Times New Roman" w:hAnsi="Times New Roman" w:cs="Times New Roman"/>
          <w:b/>
          <w:sz w:val="28"/>
          <w:szCs w:val="26"/>
        </w:rPr>
        <w:sectPr w:rsidR="00572585" w:rsidRPr="00CA1F8D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54B8C20F" w14:textId="2E97F2A3" w:rsidR="00C455E4" w:rsidRPr="00CA1F8D" w:rsidRDefault="00572585" w:rsidP="00AB5D84">
      <w:pPr>
        <w:pStyle w:val="Title"/>
        <w:rPr>
          <w:rFonts w:ascii="Times New Roman" w:hAnsi="Times New Roman" w:cs="Times New Roman"/>
        </w:rPr>
      </w:pPr>
      <w:r w:rsidRPr="00CA1F8D">
        <w:rPr>
          <w:rFonts w:ascii="Times New Roman" w:hAnsi="Times New Roman" w:cs="Times New Roman"/>
        </w:rPr>
        <w:lastRenderedPageBreak/>
        <w:t>DANH MỤC TỪ VIẾT TẮT</w:t>
      </w:r>
      <w:r w:rsidR="00DA4A97" w:rsidRPr="00CA1F8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DA4A97" w:rsidRPr="00CA1F8D">
        <w:rPr>
          <w:rFonts w:ascii="Times New Roman" w:hAnsi="Times New Roman" w:cs="Times New Roman"/>
          <w:lang w:val="en-US"/>
        </w:rPr>
        <w:t>Nếu</w:t>
      </w:r>
      <w:proofErr w:type="spellEnd"/>
      <w:r w:rsidR="00DA4A97" w:rsidRPr="00CA1F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4A97" w:rsidRPr="00CA1F8D">
        <w:rPr>
          <w:rFonts w:ascii="Times New Roman" w:hAnsi="Times New Roman" w:cs="Times New Roman"/>
          <w:lang w:val="en-US"/>
        </w:rPr>
        <w:t>có</w:t>
      </w:r>
      <w:proofErr w:type="spellEnd"/>
      <w:r w:rsidR="00DA4A97" w:rsidRPr="00CA1F8D">
        <w:rPr>
          <w:rFonts w:ascii="Times New Roman" w:hAnsi="Times New Roman" w:cs="Times New Roman"/>
          <w:lang w:val="en-US"/>
        </w:rPr>
        <w:t>)</w:t>
      </w:r>
      <w:r w:rsidR="00C05CE5" w:rsidRPr="00CA1F8D">
        <w:rPr>
          <w:rFonts w:ascii="Times New Roman" w:eastAsia="Times New Roman" w:hAnsi="Times New Roman" w:cs="Times New Roman"/>
          <w:sz w:val="26"/>
          <w:szCs w:val="26"/>
        </w:rPr>
        <w:br w:type="page"/>
      </w:r>
      <w:r w:rsidR="00A75388" w:rsidRPr="00CA1F8D" w:rsidDel="00A75388">
        <w:rPr>
          <w:rFonts w:ascii="Times New Roman" w:hAnsi="Times New Roman" w:cs="Times New Roman"/>
        </w:rPr>
        <w:lastRenderedPageBreak/>
        <w:t xml:space="preserve"> </w:t>
      </w:r>
      <w:r w:rsidR="00437A7F" w:rsidRPr="00CA1F8D">
        <w:rPr>
          <w:rFonts w:ascii="Times New Roman" w:hAnsi="Times New Roman" w:cs="Times New Roman"/>
        </w:rPr>
        <w:t>CHƯƠNG 1: GIỚI THIỆU ĐỀ TÀI</w:t>
      </w:r>
    </w:p>
    <w:p w14:paraId="42A24A45" w14:textId="4C709012" w:rsidR="00437A7F" w:rsidRPr="00CA1F8D" w:rsidRDefault="00437A7F" w:rsidP="00AB5D84">
      <w:pPr>
        <w:pStyle w:val="ListParagraph"/>
        <w:numPr>
          <w:ilvl w:val="1"/>
          <w:numId w:val="4"/>
        </w:numPr>
        <w:rPr>
          <w:b/>
          <w:bCs/>
        </w:rPr>
      </w:pPr>
      <w:bookmarkStart w:id="38" w:name="_Toc140297269"/>
      <w:bookmarkStart w:id="39" w:name="_Toc142813558"/>
      <w:proofErr w:type="spellStart"/>
      <w:r w:rsidRPr="00CA1F8D">
        <w:rPr>
          <w:b/>
          <w:bCs/>
        </w:rPr>
        <w:t>Giới</w:t>
      </w:r>
      <w:proofErr w:type="spellEnd"/>
      <w:r w:rsidRPr="00CA1F8D">
        <w:rPr>
          <w:b/>
          <w:bCs/>
        </w:rPr>
        <w:t xml:space="preserve"> </w:t>
      </w:r>
      <w:proofErr w:type="spellStart"/>
      <w:r w:rsidRPr="00CA1F8D">
        <w:rPr>
          <w:b/>
          <w:bCs/>
        </w:rPr>
        <w:t>thiệu</w:t>
      </w:r>
      <w:proofErr w:type="spellEnd"/>
      <w:r w:rsidRPr="00CA1F8D">
        <w:rPr>
          <w:b/>
          <w:bCs/>
        </w:rPr>
        <w:t xml:space="preserve"> </w:t>
      </w:r>
      <w:proofErr w:type="spellStart"/>
      <w:r w:rsidRPr="00CA1F8D">
        <w:rPr>
          <w:b/>
          <w:bCs/>
        </w:rPr>
        <w:t>chung</w:t>
      </w:r>
      <w:proofErr w:type="spellEnd"/>
    </w:p>
    <w:p w14:paraId="7B819B45" w14:textId="43F815C1" w:rsidR="00437A7F" w:rsidRPr="00CA1F8D" w:rsidRDefault="00437A7F" w:rsidP="00AB5D84">
      <w:pPr>
        <w:pStyle w:val="NormalWeb"/>
        <w:rPr>
          <w:sz w:val="26"/>
          <w:szCs w:val="26"/>
          <w:lang w:val="vi-VN"/>
        </w:rPr>
      </w:pPr>
      <w:r w:rsidRPr="00CA1F8D">
        <w:rPr>
          <w:sz w:val="26"/>
          <w:szCs w:val="26"/>
        </w:rPr>
        <w:t xml:space="preserve">Trong </w:t>
      </w:r>
      <w:proofErr w:type="spellStart"/>
      <w:r w:rsidRPr="00CA1F8D">
        <w:rPr>
          <w:sz w:val="26"/>
          <w:szCs w:val="26"/>
        </w:rPr>
        <w:t>thời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đại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số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hóa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hiện</w:t>
      </w:r>
      <w:proofErr w:type="spellEnd"/>
      <w:r w:rsidRPr="00CA1F8D">
        <w:rPr>
          <w:sz w:val="26"/>
          <w:szCs w:val="26"/>
        </w:rPr>
        <w:t xml:space="preserve"> nay, </w:t>
      </w:r>
      <w:proofErr w:type="spellStart"/>
      <w:r w:rsidRPr="00CA1F8D">
        <w:rPr>
          <w:sz w:val="26"/>
          <w:szCs w:val="26"/>
        </w:rPr>
        <w:t>việc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quản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lý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thông</w:t>
      </w:r>
      <w:proofErr w:type="spellEnd"/>
      <w:r w:rsidRPr="00CA1F8D">
        <w:rPr>
          <w:sz w:val="26"/>
          <w:szCs w:val="26"/>
        </w:rPr>
        <w:t xml:space="preserve"> tin </w:t>
      </w:r>
      <w:proofErr w:type="spellStart"/>
      <w:r w:rsidRPr="00CA1F8D">
        <w:rPr>
          <w:sz w:val="26"/>
          <w:szCs w:val="26"/>
        </w:rPr>
        <w:t>sinh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viên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thông</w:t>
      </w:r>
      <w:proofErr w:type="spellEnd"/>
      <w:r w:rsidRPr="00CA1F8D">
        <w:rPr>
          <w:sz w:val="26"/>
          <w:szCs w:val="26"/>
        </w:rPr>
        <w:t xml:space="preserve"> qua </w:t>
      </w:r>
      <w:proofErr w:type="spellStart"/>
      <w:r w:rsidRPr="00CA1F8D">
        <w:rPr>
          <w:sz w:val="26"/>
          <w:szCs w:val="26"/>
        </w:rPr>
        <w:t>ứng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dụng</w:t>
      </w:r>
      <w:proofErr w:type="spellEnd"/>
      <w:r w:rsidRPr="00CA1F8D">
        <w:rPr>
          <w:sz w:val="26"/>
          <w:szCs w:val="26"/>
        </w:rPr>
        <w:t xml:space="preserve"> di </w:t>
      </w:r>
      <w:proofErr w:type="spellStart"/>
      <w:r w:rsidRPr="00CA1F8D">
        <w:rPr>
          <w:sz w:val="26"/>
          <w:szCs w:val="26"/>
        </w:rPr>
        <w:t>động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trở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nên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ngày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càng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phổ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biến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và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cần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thiết</w:t>
      </w:r>
      <w:proofErr w:type="spellEnd"/>
      <w:r w:rsidRPr="00CA1F8D">
        <w:rPr>
          <w:sz w:val="26"/>
          <w:szCs w:val="26"/>
        </w:rPr>
        <w:t xml:space="preserve">. </w:t>
      </w:r>
      <w:proofErr w:type="spellStart"/>
      <w:r w:rsidRPr="00CA1F8D">
        <w:rPr>
          <w:sz w:val="26"/>
          <w:szCs w:val="26"/>
        </w:rPr>
        <w:t>Ứng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dụng</w:t>
      </w:r>
      <w:proofErr w:type="spellEnd"/>
      <w:r w:rsidRPr="00CA1F8D">
        <w:rPr>
          <w:sz w:val="26"/>
          <w:szCs w:val="26"/>
        </w:rPr>
        <w:t xml:space="preserve"> </w:t>
      </w:r>
      <w:r w:rsidRPr="00CA1F8D">
        <w:rPr>
          <w:sz w:val="26"/>
          <w:szCs w:val="26"/>
        </w:rPr>
        <w:t>Quản</w:t>
      </w:r>
      <w:r w:rsidRPr="00CA1F8D">
        <w:rPr>
          <w:sz w:val="26"/>
          <w:szCs w:val="26"/>
          <w:lang w:val="vi-VN"/>
        </w:rPr>
        <w:t xml:space="preserve"> lý sinh viên </w:t>
      </w:r>
      <w:proofErr w:type="spellStart"/>
      <w:r w:rsidRPr="00CA1F8D">
        <w:rPr>
          <w:sz w:val="26"/>
          <w:szCs w:val="26"/>
        </w:rPr>
        <w:t>không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chỉ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giúp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sinh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viên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dễ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dàng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theo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dõi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thời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khóa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biểu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và</w:t>
      </w:r>
      <w:proofErr w:type="spellEnd"/>
      <w:r w:rsidRPr="00CA1F8D">
        <w:rPr>
          <w:sz w:val="26"/>
          <w:szCs w:val="26"/>
        </w:rPr>
        <w:t xml:space="preserve"> deadline </w:t>
      </w:r>
      <w:proofErr w:type="spellStart"/>
      <w:r w:rsidRPr="00CA1F8D">
        <w:rPr>
          <w:sz w:val="26"/>
          <w:szCs w:val="26"/>
        </w:rPr>
        <w:t>mà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còn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tạo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điều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kiện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thuận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lợi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cho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sự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tương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tác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giữa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sinh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viên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và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giáo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viên</w:t>
      </w:r>
      <w:proofErr w:type="spellEnd"/>
      <w:r w:rsidRPr="00CA1F8D">
        <w:rPr>
          <w:sz w:val="26"/>
          <w:szCs w:val="26"/>
        </w:rPr>
        <w:t xml:space="preserve">, </w:t>
      </w:r>
      <w:proofErr w:type="spellStart"/>
      <w:r w:rsidRPr="00CA1F8D">
        <w:rPr>
          <w:sz w:val="26"/>
          <w:szCs w:val="26"/>
        </w:rPr>
        <w:t>cũng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như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quản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lý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tài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liệu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học</w:t>
      </w:r>
      <w:proofErr w:type="spellEnd"/>
      <w:r w:rsidRPr="00CA1F8D">
        <w:rPr>
          <w:sz w:val="26"/>
          <w:szCs w:val="26"/>
        </w:rPr>
        <w:t xml:space="preserve"> </w:t>
      </w:r>
      <w:proofErr w:type="spellStart"/>
      <w:r w:rsidRPr="00CA1F8D">
        <w:rPr>
          <w:sz w:val="26"/>
          <w:szCs w:val="26"/>
        </w:rPr>
        <w:t>tập</w:t>
      </w:r>
      <w:proofErr w:type="spellEnd"/>
      <w:r w:rsidRPr="00CA1F8D">
        <w:rPr>
          <w:sz w:val="26"/>
          <w:szCs w:val="26"/>
        </w:rPr>
        <w:t>.</w:t>
      </w:r>
    </w:p>
    <w:p w14:paraId="4EB7257A" w14:textId="5900EF53" w:rsidR="00437A7F" w:rsidRPr="00CA1F8D" w:rsidRDefault="00437A7F" w:rsidP="00AB5D84">
      <w:pPr>
        <w:pStyle w:val="ListParagraph"/>
        <w:numPr>
          <w:ilvl w:val="1"/>
          <w:numId w:val="4"/>
        </w:numPr>
        <w:rPr>
          <w:b/>
          <w:bCs/>
        </w:rPr>
      </w:pPr>
      <w:r w:rsidRPr="00CA1F8D">
        <w:rPr>
          <w:b/>
          <w:bCs/>
          <w:lang w:val="vi-VN"/>
        </w:rPr>
        <w:t xml:space="preserve">Mục tiêu, </w:t>
      </w:r>
      <w:proofErr w:type="spellStart"/>
      <w:r w:rsidRPr="00CA1F8D">
        <w:rPr>
          <w:b/>
          <w:bCs/>
        </w:rPr>
        <w:t>phạm</w:t>
      </w:r>
      <w:proofErr w:type="spellEnd"/>
      <w:r w:rsidRPr="00CA1F8D">
        <w:rPr>
          <w:b/>
          <w:bCs/>
        </w:rPr>
        <w:t xml:space="preserve"> vi</w:t>
      </w:r>
    </w:p>
    <w:p w14:paraId="0681E815" w14:textId="77777777" w:rsidR="00437A7F" w:rsidRPr="00437A7F" w:rsidRDefault="00437A7F" w:rsidP="00AB5D8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6"/>
          <w:lang w:val="en-US"/>
        </w:rPr>
      </w:pP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Mục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tiêu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của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dự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án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là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phát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triển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một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ứng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dụng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di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động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quản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lý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sinh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viên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toàn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diện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và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tiện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lợi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,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giúp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họ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quản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lý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thời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gian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học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tập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,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nắm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bắt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các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deadline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quan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trọng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,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và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tương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tác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một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cách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hiệu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quả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với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giáo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viên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và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đồng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sinh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viên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. Phạm vi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của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dự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án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bao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gồm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>:</w:t>
      </w:r>
    </w:p>
    <w:p w14:paraId="40B11D82" w14:textId="77777777" w:rsidR="00437A7F" w:rsidRPr="00437A7F" w:rsidRDefault="00437A7F" w:rsidP="00AB5D8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6"/>
          <w:lang w:val="en-US"/>
        </w:rPr>
      </w:pP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Xây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dựng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một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giao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diện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thân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thiện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và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dễ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sử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dụng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trên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nền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tảng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di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động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>.</w:t>
      </w:r>
    </w:p>
    <w:p w14:paraId="65C5E0B0" w14:textId="77777777" w:rsidR="00437A7F" w:rsidRPr="00437A7F" w:rsidRDefault="00437A7F" w:rsidP="00AB5D8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6"/>
          <w:lang w:val="en-US"/>
        </w:rPr>
      </w:pPr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Cung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cấp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các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chức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năng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xem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thời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khóa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biểu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,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xem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các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deadline,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và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quản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lý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tài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liệu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>.</w:t>
      </w:r>
    </w:p>
    <w:p w14:paraId="73499F52" w14:textId="77777777" w:rsidR="00437A7F" w:rsidRPr="00437A7F" w:rsidRDefault="00437A7F" w:rsidP="00AB5D8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6"/>
          <w:lang w:val="en-US"/>
        </w:rPr>
      </w:pP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Tích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hợp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chat box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cho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từng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lớp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học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,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giúp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sinh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viên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và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giáo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viên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tương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tác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trực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tiếp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>.</w:t>
      </w:r>
    </w:p>
    <w:p w14:paraId="6A71EF64" w14:textId="77777777" w:rsidR="00437A7F" w:rsidRPr="00437A7F" w:rsidRDefault="00437A7F" w:rsidP="00AB5D8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6"/>
          <w:lang w:val="en-US"/>
        </w:rPr>
      </w:pPr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Cho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phép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giáo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viên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thêm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,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xóa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,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sửa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tài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liệu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và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bài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tập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,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cũng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như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cho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sinh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viên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nộp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bài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tập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và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xem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tài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liệu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học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tập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>.</w:t>
      </w:r>
    </w:p>
    <w:p w14:paraId="1169D48E" w14:textId="77777777" w:rsidR="00437A7F" w:rsidRPr="00CA1F8D" w:rsidRDefault="00437A7F" w:rsidP="00AB5D84">
      <w:pPr>
        <w:pStyle w:val="ListParagraph"/>
      </w:pPr>
    </w:p>
    <w:p w14:paraId="3A683916" w14:textId="52788EC9" w:rsidR="007F4B40" w:rsidRPr="00CA1F8D" w:rsidRDefault="00437A7F" w:rsidP="00AB5D84">
      <w:pPr>
        <w:pStyle w:val="ListParagraph"/>
        <w:numPr>
          <w:ilvl w:val="1"/>
          <w:numId w:val="4"/>
        </w:numPr>
        <w:rPr>
          <w:b/>
          <w:bCs/>
        </w:rPr>
      </w:pPr>
      <w:r w:rsidRPr="00CA1F8D">
        <w:rPr>
          <w:b/>
          <w:bCs/>
          <w:lang w:val="vi-VN"/>
        </w:rPr>
        <w:t xml:space="preserve">Các chức </w:t>
      </w:r>
      <w:proofErr w:type="spellStart"/>
      <w:r w:rsidRPr="00CA1F8D">
        <w:rPr>
          <w:b/>
          <w:bCs/>
          <w:lang w:val="vi-VN"/>
        </w:rPr>
        <w:t>chức</w:t>
      </w:r>
      <w:proofErr w:type="spellEnd"/>
      <w:r w:rsidRPr="00CA1F8D">
        <w:rPr>
          <w:b/>
          <w:bCs/>
          <w:lang w:val="vi-VN"/>
        </w:rPr>
        <w:t xml:space="preserve"> năng liên quan</w:t>
      </w:r>
    </w:p>
    <w:p w14:paraId="734911BE" w14:textId="0A626C68" w:rsidR="00437A7F" w:rsidRPr="00437A7F" w:rsidRDefault="00437A7F" w:rsidP="00AB5D8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6"/>
          <w:lang w:val="en-US"/>
        </w:rPr>
      </w:pP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Ứng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dụng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r w:rsidR="00C456E2" w:rsidRPr="00CA1F8D">
        <w:rPr>
          <w:rFonts w:ascii="Times New Roman" w:eastAsia="Times New Roman" w:hAnsi="Times New Roman" w:cs="Times New Roman"/>
          <w:szCs w:val="26"/>
          <w:lang w:val="en-US"/>
        </w:rPr>
        <w:t>bao</w:t>
      </w:r>
      <w:r w:rsidR="00C456E2" w:rsidRPr="00CA1F8D">
        <w:rPr>
          <w:rFonts w:ascii="Times New Roman" w:eastAsia="Times New Roman" w:hAnsi="Times New Roman" w:cs="Times New Roman"/>
          <w:szCs w:val="26"/>
        </w:rPr>
        <w:t xml:space="preserve"> gồm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các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chức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năng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sau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>:</w:t>
      </w:r>
    </w:p>
    <w:p w14:paraId="553AABFF" w14:textId="77777777" w:rsidR="00437A7F" w:rsidRPr="00437A7F" w:rsidRDefault="00437A7F" w:rsidP="00AB5D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6"/>
          <w:lang w:val="en-US"/>
        </w:rPr>
      </w:pPr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 xml:space="preserve">Xem </w:t>
      </w:r>
      <w:proofErr w:type="spellStart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>thời</w:t>
      </w:r>
      <w:proofErr w:type="spellEnd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>khóa</w:t>
      </w:r>
      <w:proofErr w:type="spellEnd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>biểu</w:t>
      </w:r>
      <w:proofErr w:type="spellEnd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>:</w:t>
      </w:r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Hiển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thị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thời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khóa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biểu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của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sinh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viên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và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giáo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viên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, bao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gồm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các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sự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kiện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và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buổi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học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>.</w:t>
      </w:r>
    </w:p>
    <w:p w14:paraId="46E526C9" w14:textId="77777777" w:rsidR="00437A7F" w:rsidRPr="00437A7F" w:rsidRDefault="00437A7F" w:rsidP="00AB5D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6"/>
          <w:lang w:val="en-US"/>
        </w:rPr>
      </w:pPr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 xml:space="preserve">Xem </w:t>
      </w:r>
      <w:proofErr w:type="spellStart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>các</w:t>
      </w:r>
      <w:proofErr w:type="spellEnd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 xml:space="preserve"> deadline:</w:t>
      </w:r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Cung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cấp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thông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tin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về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các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deadline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quan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trọng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,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bài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tập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,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và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nhiệm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vụ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cho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sinh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viên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>.</w:t>
      </w:r>
    </w:p>
    <w:p w14:paraId="600DBBFE" w14:textId="77777777" w:rsidR="00437A7F" w:rsidRPr="00437A7F" w:rsidRDefault="00437A7F" w:rsidP="00AB5D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6"/>
          <w:lang w:val="en-US"/>
        </w:rPr>
      </w:pPr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 xml:space="preserve">Chat box </w:t>
      </w:r>
      <w:proofErr w:type="spellStart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>cho</w:t>
      </w:r>
      <w:proofErr w:type="spellEnd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>từng</w:t>
      </w:r>
      <w:proofErr w:type="spellEnd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>lớp</w:t>
      </w:r>
      <w:proofErr w:type="spellEnd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>học</w:t>
      </w:r>
      <w:proofErr w:type="spellEnd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>:</w:t>
      </w:r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Cho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phép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giao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tiếp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trực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tiếp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giữa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sinh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viên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và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giáo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viên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,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cũng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như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giữa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sinh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viên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với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nhau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,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trong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từng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lớp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học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>.</w:t>
      </w:r>
    </w:p>
    <w:p w14:paraId="09F1EA59" w14:textId="77777777" w:rsidR="00437A7F" w:rsidRPr="00437A7F" w:rsidRDefault="00437A7F" w:rsidP="00AB5D8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6"/>
          <w:lang w:val="en-US"/>
        </w:rPr>
      </w:pPr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 xml:space="preserve">Quản </w:t>
      </w:r>
      <w:proofErr w:type="spellStart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>lý</w:t>
      </w:r>
      <w:proofErr w:type="spellEnd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>tài</w:t>
      </w:r>
      <w:proofErr w:type="spellEnd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>liệu</w:t>
      </w:r>
      <w:proofErr w:type="spellEnd"/>
      <w:r w:rsidRPr="00437A7F">
        <w:rPr>
          <w:rFonts w:ascii="Times New Roman" w:eastAsia="Times New Roman" w:hAnsi="Times New Roman" w:cs="Times New Roman"/>
          <w:b/>
          <w:bCs/>
          <w:szCs w:val="26"/>
          <w:lang w:val="en-US"/>
        </w:rPr>
        <w:t>:</w:t>
      </w:r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Cho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phép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giáo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viên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thêm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,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xóa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,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sửa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tài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liệu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và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bài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tập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,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cũng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như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cho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sinh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viên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nộp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bài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tập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và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xem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tài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liệu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học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 xml:space="preserve"> </w:t>
      </w:r>
      <w:proofErr w:type="spellStart"/>
      <w:r w:rsidRPr="00437A7F">
        <w:rPr>
          <w:rFonts w:ascii="Times New Roman" w:eastAsia="Times New Roman" w:hAnsi="Times New Roman" w:cs="Times New Roman"/>
          <w:szCs w:val="26"/>
          <w:lang w:val="en-US"/>
        </w:rPr>
        <w:t>tập</w:t>
      </w:r>
      <w:proofErr w:type="spellEnd"/>
      <w:r w:rsidRPr="00437A7F">
        <w:rPr>
          <w:rFonts w:ascii="Times New Roman" w:eastAsia="Times New Roman" w:hAnsi="Times New Roman" w:cs="Times New Roman"/>
          <w:szCs w:val="26"/>
          <w:lang w:val="en-US"/>
        </w:rPr>
        <w:t>.</w:t>
      </w:r>
    </w:p>
    <w:p w14:paraId="0EACD8DF" w14:textId="77777777" w:rsidR="00437A7F" w:rsidRPr="00CA1F8D" w:rsidRDefault="00437A7F" w:rsidP="00AB5D84">
      <w:pPr>
        <w:pStyle w:val="ListParagraph"/>
      </w:pPr>
    </w:p>
    <w:p w14:paraId="4B62DAFB" w14:textId="77777777" w:rsidR="006C7C5D" w:rsidRPr="00CA1F8D" w:rsidRDefault="006C7C5D" w:rsidP="00AB5D84">
      <w:pPr>
        <w:rPr>
          <w:rFonts w:ascii="Times New Roman" w:hAnsi="Times New Roman" w:cs="Times New Roman"/>
          <w:szCs w:val="26"/>
          <w:lang w:val="en-US"/>
        </w:rPr>
      </w:pPr>
    </w:p>
    <w:p w14:paraId="2A77AECB" w14:textId="77777777" w:rsidR="006C7C5D" w:rsidRPr="00CA1F8D" w:rsidRDefault="006C7C5D" w:rsidP="00AB5D84">
      <w:pPr>
        <w:rPr>
          <w:rFonts w:ascii="Times New Roman" w:hAnsi="Times New Roman" w:cs="Times New Roman"/>
          <w:szCs w:val="26"/>
          <w:lang w:val="en-US"/>
        </w:rPr>
      </w:pPr>
    </w:p>
    <w:p w14:paraId="4C7972E5" w14:textId="77777777" w:rsidR="006C7C5D" w:rsidRPr="00CA1F8D" w:rsidRDefault="006C7C5D" w:rsidP="00AB5D84">
      <w:pPr>
        <w:rPr>
          <w:rFonts w:ascii="Times New Roman" w:hAnsi="Times New Roman" w:cs="Times New Roman"/>
          <w:szCs w:val="26"/>
        </w:rPr>
        <w:sectPr w:rsidR="006C7C5D" w:rsidRPr="00CA1F8D" w:rsidSect="00745672">
          <w:footerReference w:type="default" r:id="rId15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bookmarkEnd w:id="38"/>
    <w:bookmarkEnd w:id="39"/>
    <w:p w14:paraId="6A398A2A" w14:textId="38F1E844" w:rsidR="00C05CE5" w:rsidRPr="00CA1F8D" w:rsidRDefault="00D6218D" w:rsidP="00AB5D84">
      <w:pPr>
        <w:pStyle w:val="Heading1"/>
        <w:numPr>
          <w:ilvl w:val="0"/>
          <w:numId w:val="0"/>
        </w:numPr>
        <w:jc w:val="center"/>
        <w:rPr>
          <w:lang w:val="vi-VN"/>
        </w:rPr>
      </w:pPr>
      <w:r w:rsidRPr="00CA1F8D">
        <w:lastRenderedPageBreak/>
        <w:t>CHƯƠNG</w:t>
      </w:r>
      <w:r w:rsidRPr="00CA1F8D">
        <w:rPr>
          <w:lang w:val="vi-VN"/>
        </w:rPr>
        <w:t xml:space="preserve"> 2: </w:t>
      </w:r>
      <w:r w:rsidR="00D64AD1" w:rsidRPr="00CA1F8D">
        <w:rPr>
          <w:lang w:val="vi-VN"/>
        </w:rPr>
        <w:t>THIẾT KẾ HỆ THỐNG</w:t>
      </w:r>
    </w:p>
    <w:p w14:paraId="1FA8DAD6" w14:textId="630D7345" w:rsidR="00104064" w:rsidRPr="00236D1F" w:rsidRDefault="002A5807" w:rsidP="00104064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/>
        </w:rPr>
      </w:pPr>
      <w:bookmarkStart w:id="40" w:name="_heading=h.2xcytpi" w:colFirst="0" w:colLast="0"/>
      <w:bookmarkStart w:id="41" w:name="_heading=h.3as4poj" w:colFirst="0" w:colLast="0"/>
      <w:bookmarkEnd w:id="40"/>
      <w:bookmarkEnd w:id="41"/>
      <w:proofErr w:type="spellStart"/>
      <w:r w:rsidRPr="00CA1F8D">
        <w:rPr>
          <w:b/>
        </w:rPr>
        <w:t>Xác</w:t>
      </w:r>
      <w:proofErr w:type="spellEnd"/>
      <w:r w:rsidRPr="00CA1F8D">
        <w:rPr>
          <w:b/>
        </w:rPr>
        <w:t xml:space="preserve"> </w:t>
      </w:r>
      <w:proofErr w:type="spellStart"/>
      <w:r w:rsidRPr="00CA1F8D">
        <w:rPr>
          <w:b/>
        </w:rPr>
        <w:t>định</w:t>
      </w:r>
      <w:proofErr w:type="spellEnd"/>
      <w:r w:rsidRPr="00CA1F8D">
        <w:rPr>
          <w:b/>
        </w:rPr>
        <w:t xml:space="preserve"> </w:t>
      </w:r>
      <w:proofErr w:type="spellStart"/>
      <w:r w:rsidRPr="00CA1F8D">
        <w:rPr>
          <w:b/>
        </w:rPr>
        <w:t>các</w:t>
      </w:r>
      <w:proofErr w:type="spellEnd"/>
      <w:r w:rsidRPr="00CA1F8D">
        <w:rPr>
          <w:b/>
        </w:rPr>
        <w:t xml:space="preserve"> </w:t>
      </w:r>
      <w:proofErr w:type="spellStart"/>
      <w:r w:rsidRPr="00CA1F8D">
        <w:rPr>
          <w:b/>
        </w:rPr>
        <w:t>chức</w:t>
      </w:r>
      <w:proofErr w:type="spellEnd"/>
      <w:r w:rsidRPr="00CA1F8D">
        <w:rPr>
          <w:b/>
        </w:rPr>
        <w:t xml:space="preserve"> </w:t>
      </w:r>
      <w:proofErr w:type="spellStart"/>
      <w:r w:rsidRPr="00CA1F8D">
        <w:rPr>
          <w:b/>
        </w:rPr>
        <w:t>năng</w:t>
      </w:r>
      <w:proofErr w:type="spellEnd"/>
      <w:r w:rsidRPr="00CA1F8D">
        <w:rPr>
          <w:b/>
        </w:rPr>
        <w:t xml:space="preserve"> </w:t>
      </w:r>
      <w:proofErr w:type="spellStart"/>
      <w:r w:rsidRPr="00CA1F8D">
        <w:rPr>
          <w:b/>
        </w:rPr>
        <w:t>của</w:t>
      </w:r>
      <w:proofErr w:type="spellEnd"/>
      <w:r w:rsidRPr="00CA1F8D">
        <w:rPr>
          <w:b/>
        </w:rPr>
        <w:t xml:space="preserve"> </w:t>
      </w:r>
      <w:proofErr w:type="spellStart"/>
      <w:r w:rsidRPr="00CA1F8D">
        <w:rPr>
          <w:b/>
        </w:rPr>
        <w:t>hệ</w:t>
      </w:r>
      <w:proofErr w:type="spellEnd"/>
      <w:r w:rsidRPr="00CA1F8D">
        <w:rPr>
          <w:b/>
        </w:rPr>
        <w:t xml:space="preserve"> </w:t>
      </w:r>
      <w:proofErr w:type="spellStart"/>
      <w:r w:rsidRPr="00CA1F8D">
        <w:rPr>
          <w:b/>
        </w:rPr>
        <w:t>thống</w:t>
      </w:r>
      <w:proofErr w:type="spellEnd"/>
    </w:p>
    <w:p w14:paraId="659AD5E0" w14:textId="3DAC6111" w:rsidR="00E14815" w:rsidRDefault="00E14815" w:rsidP="00AB5D84">
      <w:p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Ứng dụng bao gồm các chức năng:</w:t>
      </w:r>
    </w:p>
    <w:p w14:paraId="738DB83C" w14:textId="504B4616" w:rsidR="00104064" w:rsidRPr="00104064" w:rsidRDefault="00104064" w:rsidP="0010406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Cs/>
        </w:rPr>
      </w:pPr>
      <w:r w:rsidRPr="00104064">
        <w:rPr>
          <w:bCs/>
        </w:rPr>
        <w:t>Đăng nhập, đăng xuất</w:t>
      </w:r>
    </w:p>
    <w:p w14:paraId="239C8071" w14:textId="10B40F6A" w:rsidR="00AB5D84" w:rsidRPr="00104064" w:rsidRDefault="00AB5D84" w:rsidP="0010406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Cs/>
        </w:rPr>
      </w:pPr>
      <w:r w:rsidRPr="00104064">
        <w:rPr>
          <w:bCs/>
        </w:rPr>
        <w:t>Xem thời khóa biểu</w:t>
      </w:r>
    </w:p>
    <w:p w14:paraId="31E4E676" w14:textId="753FA82B" w:rsidR="003357C1" w:rsidRPr="00104064" w:rsidRDefault="003357C1" w:rsidP="0010406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Cs/>
        </w:rPr>
      </w:pPr>
      <w:r w:rsidRPr="00104064">
        <w:rPr>
          <w:bCs/>
        </w:rPr>
        <w:t xml:space="preserve">Xem các </w:t>
      </w:r>
      <w:proofErr w:type="spellStart"/>
      <w:r w:rsidRPr="00104064">
        <w:rPr>
          <w:bCs/>
        </w:rPr>
        <w:t>deadline</w:t>
      </w:r>
      <w:proofErr w:type="spellEnd"/>
    </w:p>
    <w:p w14:paraId="36F4A8C8" w14:textId="0CC44EC9" w:rsidR="003357C1" w:rsidRPr="00104064" w:rsidRDefault="003357C1" w:rsidP="0010406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Cs/>
        </w:rPr>
      </w:pPr>
      <w:proofErr w:type="spellStart"/>
      <w:r w:rsidRPr="00104064">
        <w:rPr>
          <w:bCs/>
        </w:rPr>
        <w:t>Chatbox</w:t>
      </w:r>
      <w:proofErr w:type="spellEnd"/>
      <w:r w:rsidRPr="00104064">
        <w:rPr>
          <w:bCs/>
        </w:rPr>
        <w:t xml:space="preserve"> cho từng lớp học</w:t>
      </w:r>
    </w:p>
    <w:p w14:paraId="7BF8B1A4" w14:textId="52DC208E" w:rsidR="003357C1" w:rsidRPr="00104064" w:rsidRDefault="003357C1" w:rsidP="0010406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Cs/>
        </w:rPr>
      </w:pPr>
      <w:r w:rsidRPr="00104064">
        <w:rPr>
          <w:bCs/>
        </w:rPr>
        <w:t>Quản lý tài liệu và bài tập</w:t>
      </w:r>
    </w:p>
    <w:p w14:paraId="6D6A1534" w14:textId="22399959" w:rsidR="00AB5D84" w:rsidRPr="00104064" w:rsidRDefault="00104064" w:rsidP="00AB5D8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Cs/>
        </w:rPr>
      </w:pPr>
      <w:r w:rsidRPr="00104064">
        <w:rPr>
          <w:bCs/>
        </w:rPr>
        <w:t xml:space="preserve">Cập nhật </w:t>
      </w:r>
      <w:proofErr w:type="spellStart"/>
      <w:r w:rsidRPr="00104064">
        <w:rPr>
          <w:bCs/>
        </w:rPr>
        <w:t>thông</w:t>
      </w:r>
      <w:proofErr w:type="spellEnd"/>
      <w:r w:rsidRPr="00104064">
        <w:rPr>
          <w:bCs/>
        </w:rPr>
        <w:t xml:space="preserve"> tin </w:t>
      </w:r>
      <w:proofErr w:type="spellStart"/>
      <w:r w:rsidRPr="00104064">
        <w:rPr>
          <w:bCs/>
        </w:rPr>
        <w:t>người</w:t>
      </w:r>
      <w:proofErr w:type="spellEnd"/>
      <w:r w:rsidRPr="00104064">
        <w:rPr>
          <w:bCs/>
        </w:rPr>
        <w:t xml:space="preserve"> </w:t>
      </w:r>
      <w:r>
        <w:rPr>
          <w:bCs/>
        </w:rPr>
        <w:t>dung</w:t>
      </w:r>
    </w:p>
    <w:p w14:paraId="3521E38A" w14:textId="52C0CA1D" w:rsidR="004D023A" w:rsidRPr="00104064" w:rsidRDefault="00104064" w:rsidP="00AB5D84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/>
        </w:rPr>
      </w:pPr>
      <w:proofErr w:type="spellStart"/>
      <w:r>
        <w:rPr>
          <w:b/>
        </w:rPr>
        <w:t>Đăng</w:t>
      </w:r>
      <w:proofErr w:type="spellEnd"/>
      <w:r>
        <w:rPr>
          <w:b/>
          <w:lang w:val="vi-VN"/>
        </w:rPr>
        <w:t xml:space="preserve"> nhập, đăng xuất</w:t>
      </w:r>
    </w:p>
    <w:p w14:paraId="01EAFCB0" w14:textId="5D833582" w:rsidR="00104064" w:rsidRDefault="00236EEF" w:rsidP="0010406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Cs/>
          <w:lang w:val="vi-VN"/>
        </w:rPr>
      </w:pPr>
      <w:r>
        <w:rPr>
          <w:bCs/>
          <w:lang w:val="vi-VN"/>
        </w:rPr>
        <w:t>Mô tả chức năng</w:t>
      </w:r>
    </w:p>
    <w:p w14:paraId="17F0B795" w14:textId="0AF2BA13" w:rsidR="00236EEF" w:rsidRPr="00236D1F" w:rsidRDefault="00236EEF" w:rsidP="00236EEF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/>
        </w:rPr>
      </w:pPr>
      <w:r w:rsidRPr="00236D1F">
        <w:rPr>
          <w:b/>
          <w:lang w:val="vi-VN"/>
        </w:rPr>
        <w:t>Xem thời khóa biểu</w:t>
      </w:r>
    </w:p>
    <w:p w14:paraId="211DBE42" w14:textId="4337CD1F" w:rsidR="00F0411B" w:rsidRPr="00F0411B" w:rsidRDefault="00F0411B" w:rsidP="00F0411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Cs/>
          <w:lang w:val="vi-VN"/>
        </w:rPr>
      </w:pPr>
      <w:proofErr w:type="spellStart"/>
      <w:r>
        <w:rPr>
          <w:bCs/>
        </w:rPr>
        <w:t>Mô</w:t>
      </w:r>
      <w:proofErr w:type="spellEnd"/>
      <w:r>
        <w:rPr>
          <w:bCs/>
          <w:lang w:val="vi-VN"/>
        </w:rPr>
        <w:t xml:space="preserve"> tả chức năng:</w:t>
      </w:r>
    </w:p>
    <w:p w14:paraId="5115F969" w14:textId="4D2E00E2" w:rsidR="00236EEF" w:rsidRPr="00236D1F" w:rsidRDefault="00236EEF" w:rsidP="00236EEF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/>
        </w:rPr>
      </w:pPr>
      <w:r w:rsidRPr="00236D1F">
        <w:rPr>
          <w:b/>
        </w:rPr>
        <w:t>Xem</w:t>
      </w:r>
      <w:r w:rsidRPr="00236D1F">
        <w:rPr>
          <w:b/>
          <w:lang w:val="vi-VN"/>
        </w:rPr>
        <w:t xml:space="preserve"> các </w:t>
      </w:r>
      <w:proofErr w:type="spellStart"/>
      <w:r w:rsidRPr="00236D1F">
        <w:rPr>
          <w:b/>
          <w:lang w:val="vi-VN"/>
        </w:rPr>
        <w:t>deadline</w:t>
      </w:r>
      <w:proofErr w:type="spellEnd"/>
    </w:p>
    <w:p w14:paraId="7474BA5E" w14:textId="4F56CE17" w:rsidR="00F0411B" w:rsidRPr="00236EEF" w:rsidRDefault="00F0411B" w:rsidP="00F0411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Cs/>
        </w:rPr>
      </w:pPr>
      <w:r>
        <w:rPr>
          <w:bCs/>
          <w:lang w:val="vi-VN"/>
        </w:rPr>
        <w:t>Mô tả chức năng:</w:t>
      </w:r>
    </w:p>
    <w:p w14:paraId="787A3557" w14:textId="422481A9" w:rsidR="00236EEF" w:rsidRPr="00236D1F" w:rsidRDefault="00F0411B" w:rsidP="00236EEF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/>
        </w:rPr>
      </w:pPr>
      <w:proofErr w:type="spellStart"/>
      <w:r w:rsidRPr="00236D1F">
        <w:rPr>
          <w:b/>
          <w:lang w:val="vi-VN"/>
        </w:rPr>
        <w:t>Chatbox</w:t>
      </w:r>
      <w:proofErr w:type="spellEnd"/>
      <w:r w:rsidRPr="00236D1F">
        <w:rPr>
          <w:b/>
          <w:lang w:val="vi-VN"/>
        </w:rPr>
        <w:t xml:space="preserve"> cho từng lớp học:</w:t>
      </w:r>
    </w:p>
    <w:p w14:paraId="42A27BD1" w14:textId="0FA1C1E0" w:rsidR="00F0411B" w:rsidRPr="00F0411B" w:rsidRDefault="00F0411B" w:rsidP="00F0411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Cs/>
        </w:rPr>
      </w:pPr>
      <w:r>
        <w:rPr>
          <w:bCs/>
          <w:lang w:val="vi-VN"/>
        </w:rPr>
        <w:t>Mô tả chức năng:</w:t>
      </w:r>
    </w:p>
    <w:p w14:paraId="4F707D63" w14:textId="756B16C0" w:rsidR="00F0411B" w:rsidRPr="00236D1F" w:rsidRDefault="00F0411B" w:rsidP="00236EEF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/>
        </w:rPr>
      </w:pPr>
      <w:r w:rsidRPr="00236D1F">
        <w:rPr>
          <w:b/>
          <w:lang w:val="vi-VN"/>
        </w:rPr>
        <w:t>Quản lý tài liệu và bài tập của từng lớp học</w:t>
      </w:r>
    </w:p>
    <w:p w14:paraId="0AB6ECAE" w14:textId="6C04F7CA" w:rsidR="00F0411B" w:rsidRPr="00F0411B" w:rsidRDefault="00F0411B" w:rsidP="00F0411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Cs/>
        </w:rPr>
      </w:pPr>
      <w:r>
        <w:rPr>
          <w:bCs/>
          <w:lang w:val="vi-VN"/>
        </w:rPr>
        <w:t>Mô tả chức năng:</w:t>
      </w:r>
    </w:p>
    <w:p w14:paraId="58193A53" w14:textId="32337CEC" w:rsidR="00F0411B" w:rsidRPr="00236D1F" w:rsidRDefault="00F0411B" w:rsidP="00236EEF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/>
        </w:rPr>
      </w:pPr>
      <w:r w:rsidRPr="00236D1F">
        <w:rPr>
          <w:b/>
          <w:lang w:val="vi-VN"/>
        </w:rPr>
        <w:t>Cập nhật thông tin người dùng</w:t>
      </w:r>
    </w:p>
    <w:p w14:paraId="0C40D333" w14:textId="40A818F7" w:rsidR="00F0411B" w:rsidRPr="00236EEF" w:rsidRDefault="00F0411B" w:rsidP="00F0411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Cs/>
        </w:rPr>
      </w:pPr>
      <w:r>
        <w:rPr>
          <w:bCs/>
          <w:lang w:val="vi-VN"/>
        </w:rPr>
        <w:t>Mô tả chức năng:</w:t>
      </w:r>
    </w:p>
    <w:p w14:paraId="6DAB217A" w14:textId="6A8ED44B" w:rsidR="002A5807" w:rsidRPr="00CA1F8D" w:rsidRDefault="002A5807" w:rsidP="00AB5D84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/>
        </w:rPr>
      </w:pPr>
      <w:proofErr w:type="spellStart"/>
      <w:r w:rsidRPr="00CA1F8D">
        <w:rPr>
          <w:b/>
        </w:rPr>
        <w:t>Thiết</w:t>
      </w:r>
      <w:proofErr w:type="spellEnd"/>
      <w:r w:rsidRPr="00CA1F8D">
        <w:rPr>
          <w:b/>
        </w:rPr>
        <w:t xml:space="preserve"> </w:t>
      </w:r>
      <w:proofErr w:type="spellStart"/>
      <w:r w:rsidRPr="00CA1F8D">
        <w:rPr>
          <w:b/>
        </w:rPr>
        <w:t>kế</w:t>
      </w:r>
      <w:proofErr w:type="spellEnd"/>
      <w:r w:rsidRPr="00CA1F8D">
        <w:rPr>
          <w:b/>
        </w:rPr>
        <w:t xml:space="preserve"> CSDL</w:t>
      </w:r>
    </w:p>
    <w:p w14:paraId="6B8DCEA5" w14:textId="59303C75" w:rsidR="00D64AD1" w:rsidRPr="00CA1F8D" w:rsidRDefault="00D64AD1" w:rsidP="00AB5D84">
      <w:pPr>
        <w:rPr>
          <w:rFonts w:ascii="Times New Roman" w:hAnsi="Times New Roman" w:cs="Times New Roman"/>
        </w:rPr>
      </w:pPr>
    </w:p>
    <w:p w14:paraId="4D2A15D8" w14:textId="77777777" w:rsidR="007F4B40" w:rsidRPr="00CA1F8D" w:rsidRDefault="007F4B40" w:rsidP="00AB5D84">
      <w:pPr>
        <w:rPr>
          <w:rFonts w:ascii="Times New Roman" w:hAnsi="Times New Roman" w:cs="Times New Roman"/>
          <w:szCs w:val="26"/>
          <w:lang w:val="en-US"/>
        </w:rPr>
      </w:pPr>
    </w:p>
    <w:p w14:paraId="6294E884" w14:textId="77777777" w:rsidR="007F4B40" w:rsidRPr="00CA1F8D" w:rsidRDefault="007F4B40" w:rsidP="00AB5D84">
      <w:pPr>
        <w:rPr>
          <w:rFonts w:ascii="Times New Roman" w:hAnsi="Times New Roman" w:cs="Times New Roman"/>
          <w:szCs w:val="26"/>
          <w:lang w:val="en-US"/>
        </w:rPr>
      </w:pPr>
    </w:p>
    <w:p w14:paraId="05A9031F" w14:textId="77777777" w:rsidR="00FB5442" w:rsidRPr="00CA1F8D" w:rsidRDefault="00FB5442" w:rsidP="00AB5D84">
      <w:pPr>
        <w:rPr>
          <w:rFonts w:ascii="Times New Roman" w:hAnsi="Times New Roman" w:cs="Times New Roman"/>
          <w:szCs w:val="26"/>
          <w:lang w:val="en-US"/>
        </w:rPr>
        <w:sectPr w:rsidR="00FB5442" w:rsidRPr="00CA1F8D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69025A5C" w14:textId="501BB1D1" w:rsidR="00FB5442" w:rsidRPr="00CA1F8D" w:rsidRDefault="00BB747D" w:rsidP="00AB5D84">
      <w:pPr>
        <w:pStyle w:val="Heading2"/>
        <w:numPr>
          <w:ilvl w:val="0"/>
          <w:numId w:val="0"/>
        </w:numPr>
        <w:ind w:left="567"/>
        <w:jc w:val="center"/>
        <w:rPr>
          <w:rFonts w:ascii="Times New Roman" w:hAnsi="Times New Roman" w:cs="Times New Roman"/>
        </w:rPr>
      </w:pPr>
      <w:r w:rsidRPr="00CA1F8D">
        <w:rPr>
          <w:rFonts w:ascii="Times New Roman" w:hAnsi="Times New Roman" w:cs="Times New Roman"/>
        </w:rPr>
        <w:lastRenderedPageBreak/>
        <w:t>CHƯƠNG 3: KIẾN TRÚC DỰ ÁN</w:t>
      </w:r>
    </w:p>
    <w:p w14:paraId="56091A62" w14:textId="77777777" w:rsidR="00D863C4" w:rsidRPr="00CA1F8D" w:rsidRDefault="00D863C4" w:rsidP="00AB5D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</w:rPr>
      </w:pPr>
      <w:r w:rsidRPr="00CA1F8D">
        <w:rPr>
          <w:rFonts w:ascii="Times New Roman" w:hAnsi="Times New Roman" w:cs="Times New Roman"/>
          <w:b/>
        </w:rPr>
        <w:t>Kiến trúc của hệ thống</w:t>
      </w:r>
    </w:p>
    <w:p w14:paraId="76BCBF3F" w14:textId="7A4B9809" w:rsidR="00BB747D" w:rsidRPr="00CA1F8D" w:rsidRDefault="00D863C4" w:rsidP="00AB5D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spacing w:after="0"/>
        <w:ind w:left="567" w:hanging="567"/>
        <w:rPr>
          <w:rFonts w:ascii="Times New Roman" w:hAnsi="Times New Roman" w:cs="Times New Roman"/>
          <w:b/>
        </w:rPr>
      </w:pPr>
      <w:r w:rsidRPr="00CA1F8D">
        <w:rPr>
          <w:rFonts w:ascii="Times New Roman" w:hAnsi="Times New Roman" w:cs="Times New Roman"/>
          <w:b/>
        </w:rPr>
        <w:t xml:space="preserve">Thiết kế </w:t>
      </w:r>
      <w:proofErr w:type="spellStart"/>
      <w:r w:rsidRPr="00CA1F8D">
        <w:rPr>
          <w:rFonts w:ascii="Times New Roman" w:hAnsi="Times New Roman" w:cs="Times New Roman"/>
          <w:b/>
        </w:rPr>
        <w:t>module</w:t>
      </w:r>
      <w:proofErr w:type="spellEnd"/>
      <w:r w:rsidRPr="00CA1F8D">
        <w:rPr>
          <w:rFonts w:ascii="Times New Roman" w:hAnsi="Times New Roman" w:cs="Times New Roman"/>
          <w:b/>
        </w:rPr>
        <w:t xml:space="preserve">, </w:t>
      </w:r>
      <w:proofErr w:type="spellStart"/>
      <w:r w:rsidRPr="00CA1F8D">
        <w:rPr>
          <w:rFonts w:ascii="Times New Roman" w:hAnsi="Times New Roman" w:cs="Times New Roman"/>
          <w:b/>
        </w:rPr>
        <w:t>source</w:t>
      </w:r>
      <w:proofErr w:type="spellEnd"/>
      <w:r w:rsidRPr="00CA1F8D">
        <w:rPr>
          <w:rFonts w:ascii="Times New Roman" w:hAnsi="Times New Roman" w:cs="Times New Roman"/>
          <w:b/>
        </w:rPr>
        <w:t xml:space="preserve"> </w:t>
      </w:r>
      <w:proofErr w:type="spellStart"/>
      <w:r w:rsidRPr="00CA1F8D">
        <w:rPr>
          <w:rFonts w:ascii="Times New Roman" w:hAnsi="Times New Roman" w:cs="Times New Roman"/>
          <w:b/>
        </w:rPr>
        <w:t>code</w:t>
      </w:r>
      <w:proofErr w:type="spellEnd"/>
    </w:p>
    <w:p w14:paraId="286EAEDA" w14:textId="77777777" w:rsidR="00BB747D" w:rsidRPr="00CA1F8D" w:rsidRDefault="00BB747D" w:rsidP="00AB5D84">
      <w:pPr>
        <w:rPr>
          <w:rFonts w:ascii="Times New Roman" w:hAnsi="Times New Roman" w:cs="Times New Roman"/>
          <w:b/>
          <w:bCs/>
        </w:rPr>
      </w:pPr>
    </w:p>
    <w:p w14:paraId="1A517BB4" w14:textId="77777777" w:rsidR="00B520EA" w:rsidRPr="00CA1F8D" w:rsidRDefault="00B520EA" w:rsidP="00AB5D84">
      <w:pPr>
        <w:rPr>
          <w:rFonts w:ascii="Times New Roman" w:hAnsi="Times New Roman" w:cs="Times New Roman"/>
          <w:lang w:val="en-US"/>
        </w:rPr>
      </w:pPr>
    </w:p>
    <w:p w14:paraId="43035AAB" w14:textId="77777777" w:rsidR="00B520EA" w:rsidRPr="00CA1F8D" w:rsidRDefault="00B520EA" w:rsidP="00AB5D84">
      <w:pPr>
        <w:rPr>
          <w:rFonts w:ascii="Times New Roman" w:hAnsi="Times New Roman" w:cs="Times New Roman"/>
          <w:lang w:val="en-US"/>
        </w:rPr>
        <w:sectPr w:rsidR="00B520EA" w:rsidRPr="00CA1F8D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04E7C01A" w14:textId="6A9080DA" w:rsidR="001B64D2" w:rsidRPr="00CA1F8D" w:rsidRDefault="001B64D2" w:rsidP="00AB5D84">
      <w:pPr>
        <w:pStyle w:val="Heading2"/>
        <w:numPr>
          <w:ilvl w:val="0"/>
          <w:numId w:val="0"/>
        </w:numPr>
        <w:ind w:left="567"/>
        <w:jc w:val="center"/>
        <w:rPr>
          <w:rFonts w:ascii="Times New Roman" w:hAnsi="Times New Roman" w:cs="Times New Roman"/>
        </w:rPr>
      </w:pPr>
      <w:r w:rsidRPr="00CA1F8D">
        <w:rPr>
          <w:rFonts w:ascii="Times New Roman" w:hAnsi="Times New Roman" w:cs="Times New Roman"/>
        </w:rPr>
        <w:lastRenderedPageBreak/>
        <w:t xml:space="preserve">CHƯƠNG </w:t>
      </w:r>
      <w:r w:rsidRPr="00CA1F8D">
        <w:rPr>
          <w:rFonts w:ascii="Times New Roman" w:hAnsi="Times New Roman" w:cs="Times New Roman"/>
        </w:rPr>
        <w:t>4</w:t>
      </w:r>
      <w:r w:rsidRPr="00CA1F8D">
        <w:rPr>
          <w:rFonts w:ascii="Times New Roman" w:hAnsi="Times New Roman" w:cs="Times New Roman"/>
        </w:rPr>
        <w:t xml:space="preserve">: </w:t>
      </w:r>
      <w:r w:rsidR="00363BDA" w:rsidRPr="00CA1F8D">
        <w:rPr>
          <w:rFonts w:ascii="Times New Roman" w:hAnsi="Times New Roman" w:cs="Times New Roman"/>
        </w:rPr>
        <w:t>KẾT QUẢ DỰ ÁN</w:t>
      </w:r>
    </w:p>
    <w:p w14:paraId="78661F13" w14:textId="77777777" w:rsidR="005A0FBD" w:rsidRPr="00CA1F8D" w:rsidRDefault="005A0FBD" w:rsidP="00AB5D84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/>
        </w:rPr>
      </w:pPr>
      <w:r w:rsidRPr="00CA1F8D">
        <w:rPr>
          <w:b/>
          <w:lang w:val="vi-VN"/>
        </w:rPr>
        <w:t>Kết quả sản phẩm</w:t>
      </w:r>
    </w:p>
    <w:p w14:paraId="265E4B3F" w14:textId="4763E81D" w:rsidR="005A0FBD" w:rsidRPr="00CA1F8D" w:rsidRDefault="005A0FBD" w:rsidP="00AB5D84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/>
        </w:rPr>
      </w:pPr>
      <w:proofErr w:type="spellStart"/>
      <w:r w:rsidRPr="00CA1F8D">
        <w:rPr>
          <w:b/>
        </w:rPr>
        <w:t>Đánh</w:t>
      </w:r>
      <w:proofErr w:type="spellEnd"/>
      <w:r w:rsidRPr="00CA1F8D">
        <w:rPr>
          <w:b/>
        </w:rPr>
        <w:t xml:space="preserve"> </w:t>
      </w:r>
      <w:proofErr w:type="spellStart"/>
      <w:r w:rsidRPr="00CA1F8D">
        <w:rPr>
          <w:b/>
        </w:rPr>
        <w:t>giá</w:t>
      </w:r>
      <w:proofErr w:type="spellEnd"/>
      <w:r w:rsidRPr="00CA1F8D">
        <w:rPr>
          <w:b/>
        </w:rPr>
        <w:t xml:space="preserve"> </w:t>
      </w:r>
      <w:proofErr w:type="spellStart"/>
      <w:r w:rsidRPr="00CA1F8D">
        <w:rPr>
          <w:b/>
        </w:rPr>
        <w:t>kết</w:t>
      </w:r>
      <w:proofErr w:type="spellEnd"/>
      <w:r w:rsidRPr="00CA1F8D">
        <w:rPr>
          <w:b/>
        </w:rPr>
        <w:t xml:space="preserve"> </w:t>
      </w:r>
      <w:proofErr w:type="spellStart"/>
      <w:r w:rsidRPr="00CA1F8D">
        <w:rPr>
          <w:b/>
        </w:rPr>
        <w:t>quả</w:t>
      </w:r>
      <w:proofErr w:type="spellEnd"/>
    </w:p>
    <w:p w14:paraId="7DD181B2" w14:textId="1F088EE3" w:rsidR="005A0FBD" w:rsidRPr="00CA1F8D" w:rsidRDefault="005A0FBD" w:rsidP="00AB5D84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480"/>
          <w:tab w:val="right" w:pos="8788"/>
        </w:tabs>
        <w:rPr>
          <w:b/>
        </w:rPr>
      </w:pPr>
      <w:proofErr w:type="spellStart"/>
      <w:r w:rsidRPr="00CA1F8D">
        <w:rPr>
          <w:b/>
        </w:rPr>
        <w:t>Thuận</w:t>
      </w:r>
      <w:proofErr w:type="spellEnd"/>
      <w:r w:rsidRPr="00CA1F8D">
        <w:rPr>
          <w:b/>
        </w:rPr>
        <w:t xml:space="preserve"> </w:t>
      </w:r>
      <w:proofErr w:type="spellStart"/>
      <w:r w:rsidRPr="00CA1F8D">
        <w:rPr>
          <w:b/>
        </w:rPr>
        <w:t>lợi</w:t>
      </w:r>
      <w:proofErr w:type="spellEnd"/>
      <w:r w:rsidRPr="00CA1F8D">
        <w:rPr>
          <w:b/>
        </w:rPr>
        <w:t xml:space="preserve">, </w:t>
      </w:r>
      <w:proofErr w:type="spellStart"/>
      <w:r w:rsidRPr="00CA1F8D">
        <w:rPr>
          <w:b/>
        </w:rPr>
        <w:t>khó</w:t>
      </w:r>
      <w:proofErr w:type="spellEnd"/>
      <w:r w:rsidRPr="00CA1F8D">
        <w:rPr>
          <w:b/>
        </w:rPr>
        <w:t xml:space="preserve"> </w:t>
      </w:r>
      <w:proofErr w:type="spellStart"/>
      <w:r w:rsidRPr="00CA1F8D">
        <w:rPr>
          <w:b/>
        </w:rPr>
        <w:t>khăn</w:t>
      </w:r>
      <w:proofErr w:type="spellEnd"/>
    </w:p>
    <w:p w14:paraId="7C6EF4F5" w14:textId="77777777" w:rsidR="005A0FBD" w:rsidRPr="00CA1F8D" w:rsidRDefault="005A0FBD" w:rsidP="00AB5D84">
      <w:pPr>
        <w:rPr>
          <w:rFonts w:ascii="Times New Roman" w:hAnsi="Times New Roman" w:cs="Times New Roman"/>
        </w:rPr>
      </w:pPr>
    </w:p>
    <w:p w14:paraId="46DC1A3F" w14:textId="77777777" w:rsidR="001B64D2" w:rsidRPr="00CA1F8D" w:rsidRDefault="001B64D2" w:rsidP="00AB5D84">
      <w:pPr>
        <w:pStyle w:val="Title"/>
        <w:jc w:val="left"/>
        <w:rPr>
          <w:rFonts w:ascii="Times New Roman" w:hAnsi="Times New Roman" w:cs="Times New Roman"/>
        </w:rPr>
      </w:pPr>
    </w:p>
    <w:p w14:paraId="72BA2763" w14:textId="52955B4A" w:rsidR="00B520EA" w:rsidRPr="00CA1F8D" w:rsidRDefault="00B520EA" w:rsidP="00AB5D84">
      <w:pPr>
        <w:pStyle w:val="Title"/>
        <w:rPr>
          <w:rFonts w:ascii="Times New Roman" w:hAnsi="Times New Roman" w:cs="Times New Roman"/>
          <w:lang w:val="en-US"/>
        </w:rPr>
      </w:pPr>
      <w:r w:rsidRPr="00CA1F8D">
        <w:rPr>
          <w:rFonts w:ascii="Times New Roman" w:hAnsi="Times New Roman" w:cs="Times New Roman"/>
          <w:lang w:val="en-US"/>
        </w:rPr>
        <w:t>TÀI LIỆU THAM KHẢO</w:t>
      </w:r>
    </w:p>
    <w:p w14:paraId="6A85F5ED" w14:textId="28620F92" w:rsidR="00B520EA" w:rsidRPr="00CA1F8D" w:rsidRDefault="00DA4A97" w:rsidP="00AB5D84">
      <w:pPr>
        <w:rPr>
          <w:rFonts w:ascii="Times New Roman" w:hAnsi="Times New Roman" w:cs="Times New Roman"/>
          <w:szCs w:val="26"/>
          <w:lang w:val="en-US"/>
        </w:rPr>
      </w:pPr>
      <w:r w:rsidRPr="00CA1F8D">
        <w:rPr>
          <w:rFonts w:ascii="Times New Roman" w:hAnsi="Times New Roman" w:cs="Times New Roman"/>
          <w:szCs w:val="26"/>
          <w:lang w:val="en-US"/>
        </w:rPr>
        <w:t>……..</w:t>
      </w:r>
    </w:p>
    <w:sectPr w:rsidR="00B520EA" w:rsidRPr="00CA1F8D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A0046" w14:textId="77777777" w:rsidR="002E7720" w:rsidRDefault="002E7720" w:rsidP="00C05CE5">
      <w:pPr>
        <w:spacing w:after="0"/>
      </w:pPr>
      <w:r>
        <w:separator/>
      </w:r>
    </w:p>
  </w:endnote>
  <w:endnote w:type="continuationSeparator" w:id="0">
    <w:p w14:paraId="2B83FBE9" w14:textId="77777777" w:rsidR="002E7720" w:rsidRDefault="002E7720" w:rsidP="00C05C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4DE15" w14:textId="77777777" w:rsidR="00B50884" w:rsidRDefault="00B508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7C989" w14:textId="77777777" w:rsidR="00B50884" w:rsidRDefault="00B508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625FB" w14:textId="77777777" w:rsidR="00B50884" w:rsidRDefault="00B5088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1979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304B046" w14:textId="77777777" w:rsidR="00C05CE5" w:rsidRPr="00B50884" w:rsidRDefault="001C4790" w:rsidP="00C05CE5">
        <w:pPr>
          <w:pStyle w:val="Footer"/>
          <w:pBdr>
            <w:top w:val="double" w:sz="4" w:space="1" w:color="auto"/>
          </w:pBdr>
          <w:jc w:val="center"/>
          <w:rPr>
            <w:rFonts w:ascii="Times New Roman" w:hAnsi="Times New Roman" w:cs="Times New Roman"/>
          </w:rPr>
        </w:pPr>
        <w:r w:rsidRPr="00B50884">
          <w:rPr>
            <w:rFonts w:ascii="Times New Roman" w:hAnsi="Times New Roman" w:cs="Times New Roman"/>
          </w:rPr>
          <w:fldChar w:fldCharType="begin"/>
        </w:r>
        <w:r w:rsidR="00C05CE5" w:rsidRPr="00B50884">
          <w:rPr>
            <w:rFonts w:ascii="Times New Roman" w:hAnsi="Times New Roman" w:cs="Times New Roman"/>
          </w:rPr>
          <w:instrText xml:space="preserve"> PAGE   \* MERGEFORMAT </w:instrText>
        </w:r>
        <w:r w:rsidRPr="00B50884">
          <w:rPr>
            <w:rFonts w:ascii="Times New Roman" w:hAnsi="Times New Roman" w:cs="Times New Roman"/>
          </w:rPr>
          <w:fldChar w:fldCharType="separate"/>
        </w:r>
        <w:r w:rsidR="008A1280" w:rsidRPr="00B50884">
          <w:rPr>
            <w:rFonts w:ascii="Times New Roman" w:hAnsi="Times New Roman" w:cs="Times New Roman"/>
            <w:noProof/>
          </w:rPr>
          <w:t>5</w:t>
        </w:r>
        <w:r w:rsidRPr="00B5088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5EB2FBE" w14:textId="77777777"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6CD24" w14:textId="77777777" w:rsidR="002E7720" w:rsidRDefault="002E7720" w:rsidP="00C05CE5">
      <w:pPr>
        <w:spacing w:after="0"/>
      </w:pPr>
      <w:r>
        <w:separator/>
      </w:r>
    </w:p>
  </w:footnote>
  <w:footnote w:type="continuationSeparator" w:id="0">
    <w:p w14:paraId="176F7699" w14:textId="77777777" w:rsidR="002E7720" w:rsidRDefault="002E7720" w:rsidP="00C05C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33ADB" w14:textId="77777777" w:rsidR="00B50884" w:rsidRDefault="00B508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4BC60" w14:textId="77777777" w:rsidR="00B50884" w:rsidRDefault="00B508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7F7F0" w14:textId="77777777" w:rsidR="00B50884" w:rsidRDefault="00B508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B7DF3"/>
    <w:multiLevelType w:val="hybridMultilevel"/>
    <w:tmpl w:val="2FB467AC"/>
    <w:lvl w:ilvl="0" w:tplc="EA1485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5C5A"/>
    <w:multiLevelType w:val="multilevel"/>
    <w:tmpl w:val="513E39F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9F060AD"/>
    <w:multiLevelType w:val="hybridMultilevel"/>
    <w:tmpl w:val="391EB1E2"/>
    <w:lvl w:ilvl="0" w:tplc="EA1485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B390D"/>
    <w:multiLevelType w:val="hybridMultilevel"/>
    <w:tmpl w:val="0192A19A"/>
    <w:lvl w:ilvl="0" w:tplc="EA1485E4">
      <w:numFmt w:val="bullet"/>
      <w:lvlText w:val="-"/>
      <w:lvlJc w:val="left"/>
      <w:pPr>
        <w:ind w:left="57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4" w15:restartNumberingAfterBreak="0">
    <w:nsid w:val="4A56186C"/>
    <w:multiLevelType w:val="multilevel"/>
    <w:tmpl w:val="5000A340"/>
    <w:lvl w:ilvl="0">
      <w:start w:val="3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5" w15:restartNumberingAfterBreak="0">
    <w:nsid w:val="565F3E2A"/>
    <w:multiLevelType w:val="multilevel"/>
    <w:tmpl w:val="077A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516F1"/>
    <w:multiLevelType w:val="multilevel"/>
    <w:tmpl w:val="B962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581539C"/>
    <w:multiLevelType w:val="multilevel"/>
    <w:tmpl w:val="9B1E6176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6983061"/>
    <w:multiLevelType w:val="multilevel"/>
    <w:tmpl w:val="73589824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A10389E"/>
    <w:multiLevelType w:val="multilevel"/>
    <w:tmpl w:val="7BC816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43671241">
    <w:abstractNumId w:val="7"/>
  </w:num>
  <w:num w:numId="2" w16cid:durableId="1109162352">
    <w:abstractNumId w:val="3"/>
  </w:num>
  <w:num w:numId="3" w16cid:durableId="1874072122">
    <w:abstractNumId w:val="0"/>
  </w:num>
  <w:num w:numId="4" w16cid:durableId="1705904390">
    <w:abstractNumId w:val="1"/>
  </w:num>
  <w:num w:numId="5" w16cid:durableId="1253783889">
    <w:abstractNumId w:val="6"/>
  </w:num>
  <w:num w:numId="6" w16cid:durableId="900100432">
    <w:abstractNumId w:val="5"/>
  </w:num>
  <w:num w:numId="7" w16cid:durableId="1680428397">
    <w:abstractNumId w:val="4"/>
  </w:num>
  <w:num w:numId="8" w16cid:durableId="624115840">
    <w:abstractNumId w:val="9"/>
  </w:num>
  <w:num w:numId="9" w16cid:durableId="1167020107">
    <w:abstractNumId w:val="8"/>
  </w:num>
  <w:num w:numId="10" w16cid:durableId="1140536143">
    <w:abstractNumId w:val="10"/>
  </w:num>
  <w:num w:numId="11" w16cid:durableId="1809862535">
    <w:abstractNumId w:val="2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ê Thanh Trọng">
    <w15:presenceInfo w15:providerId="None" w15:userId="Lê Thanh Trọ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BA3"/>
    <w:rsid w:val="00005B2F"/>
    <w:rsid w:val="0005475D"/>
    <w:rsid w:val="0007616B"/>
    <w:rsid w:val="000817F0"/>
    <w:rsid w:val="00092675"/>
    <w:rsid w:val="000D1BA3"/>
    <w:rsid w:val="000E1AE6"/>
    <w:rsid w:val="00104064"/>
    <w:rsid w:val="00126A4E"/>
    <w:rsid w:val="00172503"/>
    <w:rsid w:val="00191FE2"/>
    <w:rsid w:val="001B64D2"/>
    <w:rsid w:val="001C4790"/>
    <w:rsid w:val="001E2351"/>
    <w:rsid w:val="001F247C"/>
    <w:rsid w:val="001F7810"/>
    <w:rsid w:val="002219BF"/>
    <w:rsid w:val="00236D1F"/>
    <w:rsid w:val="00236EEF"/>
    <w:rsid w:val="002713FF"/>
    <w:rsid w:val="0028331F"/>
    <w:rsid w:val="002833B6"/>
    <w:rsid w:val="00290E37"/>
    <w:rsid w:val="002A5807"/>
    <w:rsid w:val="002B09E1"/>
    <w:rsid w:val="002B4594"/>
    <w:rsid w:val="002B6D31"/>
    <w:rsid w:val="002C4C76"/>
    <w:rsid w:val="002D18F0"/>
    <w:rsid w:val="002E3735"/>
    <w:rsid w:val="002E7720"/>
    <w:rsid w:val="003357C1"/>
    <w:rsid w:val="0034177D"/>
    <w:rsid w:val="00363BDA"/>
    <w:rsid w:val="00396A20"/>
    <w:rsid w:val="0040408E"/>
    <w:rsid w:val="004101A9"/>
    <w:rsid w:val="004313FE"/>
    <w:rsid w:val="00437A7F"/>
    <w:rsid w:val="00442E1A"/>
    <w:rsid w:val="00447F69"/>
    <w:rsid w:val="0045053A"/>
    <w:rsid w:val="00473383"/>
    <w:rsid w:val="0047569A"/>
    <w:rsid w:val="00481823"/>
    <w:rsid w:val="004A3462"/>
    <w:rsid w:val="004A390A"/>
    <w:rsid w:val="004D023A"/>
    <w:rsid w:val="0050039E"/>
    <w:rsid w:val="005030E9"/>
    <w:rsid w:val="00503F0E"/>
    <w:rsid w:val="00533C79"/>
    <w:rsid w:val="00535173"/>
    <w:rsid w:val="00547F7F"/>
    <w:rsid w:val="00562D01"/>
    <w:rsid w:val="0057048E"/>
    <w:rsid w:val="00572585"/>
    <w:rsid w:val="00586ECC"/>
    <w:rsid w:val="00590CD8"/>
    <w:rsid w:val="005A0FBD"/>
    <w:rsid w:val="005B3B10"/>
    <w:rsid w:val="005D177E"/>
    <w:rsid w:val="005D7BC1"/>
    <w:rsid w:val="005E05D2"/>
    <w:rsid w:val="00610877"/>
    <w:rsid w:val="00643684"/>
    <w:rsid w:val="00645AE9"/>
    <w:rsid w:val="00662CDB"/>
    <w:rsid w:val="00694306"/>
    <w:rsid w:val="006A797B"/>
    <w:rsid w:val="006C7C5D"/>
    <w:rsid w:val="006F732E"/>
    <w:rsid w:val="00715C36"/>
    <w:rsid w:val="00725037"/>
    <w:rsid w:val="00745672"/>
    <w:rsid w:val="00795F09"/>
    <w:rsid w:val="007F4B40"/>
    <w:rsid w:val="008530E7"/>
    <w:rsid w:val="008A1280"/>
    <w:rsid w:val="008F7660"/>
    <w:rsid w:val="009258E1"/>
    <w:rsid w:val="00931138"/>
    <w:rsid w:val="009424D5"/>
    <w:rsid w:val="00942D95"/>
    <w:rsid w:val="009C5C1A"/>
    <w:rsid w:val="009D427A"/>
    <w:rsid w:val="009D7A32"/>
    <w:rsid w:val="009E21C2"/>
    <w:rsid w:val="009E6DFD"/>
    <w:rsid w:val="00A05023"/>
    <w:rsid w:val="00A056EA"/>
    <w:rsid w:val="00A1090C"/>
    <w:rsid w:val="00A1168A"/>
    <w:rsid w:val="00A32804"/>
    <w:rsid w:val="00A514F1"/>
    <w:rsid w:val="00A5343C"/>
    <w:rsid w:val="00A667BD"/>
    <w:rsid w:val="00A75388"/>
    <w:rsid w:val="00A90018"/>
    <w:rsid w:val="00AB268B"/>
    <w:rsid w:val="00AB4BE9"/>
    <w:rsid w:val="00AB5D84"/>
    <w:rsid w:val="00AD723C"/>
    <w:rsid w:val="00B30F34"/>
    <w:rsid w:val="00B33DC2"/>
    <w:rsid w:val="00B50884"/>
    <w:rsid w:val="00B520EA"/>
    <w:rsid w:val="00B9258D"/>
    <w:rsid w:val="00BB747D"/>
    <w:rsid w:val="00BC00F3"/>
    <w:rsid w:val="00BE161C"/>
    <w:rsid w:val="00BF488A"/>
    <w:rsid w:val="00C00777"/>
    <w:rsid w:val="00C0209E"/>
    <w:rsid w:val="00C05CE5"/>
    <w:rsid w:val="00C42731"/>
    <w:rsid w:val="00C455E4"/>
    <w:rsid w:val="00C456E2"/>
    <w:rsid w:val="00C57C58"/>
    <w:rsid w:val="00C62208"/>
    <w:rsid w:val="00C747D5"/>
    <w:rsid w:val="00C83365"/>
    <w:rsid w:val="00CA1F8D"/>
    <w:rsid w:val="00CE364A"/>
    <w:rsid w:val="00CF53A2"/>
    <w:rsid w:val="00D04657"/>
    <w:rsid w:val="00D14F55"/>
    <w:rsid w:val="00D24A33"/>
    <w:rsid w:val="00D26DA5"/>
    <w:rsid w:val="00D53AAF"/>
    <w:rsid w:val="00D6218D"/>
    <w:rsid w:val="00D64AD1"/>
    <w:rsid w:val="00D8251D"/>
    <w:rsid w:val="00D863C4"/>
    <w:rsid w:val="00DA4A97"/>
    <w:rsid w:val="00DC43AC"/>
    <w:rsid w:val="00E14815"/>
    <w:rsid w:val="00E30B61"/>
    <w:rsid w:val="00E32090"/>
    <w:rsid w:val="00E421D9"/>
    <w:rsid w:val="00E85E5E"/>
    <w:rsid w:val="00E95218"/>
    <w:rsid w:val="00E96E87"/>
    <w:rsid w:val="00EB7951"/>
    <w:rsid w:val="00EE611E"/>
    <w:rsid w:val="00F0411B"/>
    <w:rsid w:val="00F10032"/>
    <w:rsid w:val="00F16C09"/>
    <w:rsid w:val="00F2590E"/>
    <w:rsid w:val="00F300BB"/>
    <w:rsid w:val="00F77DE2"/>
    <w:rsid w:val="00F81B26"/>
    <w:rsid w:val="00F8256B"/>
    <w:rsid w:val="00FB5442"/>
    <w:rsid w:val="00FB6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EE172B"/>
  <w15:docId w15:val="{F886F812-85DA-4B68-A7B0-AD261FC2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4E"/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1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437A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37A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95CB9-FE92-4331-9795-6F8E5738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Nguyễn Duy Ân</cp:lastModifiedBy>
  <cp:revision>2</cp:revision>
  <cp:lastPrinted>2022-05-30T02:05:00Z</cp:lastPrinted>
  <dcterms:created xsi:type="dcterms:W3CDTF">2024-06-05T10:07:00Z</dcterms:created>
  <dcterms:modified xsi:type="dcterms:W3CDTF">2024-06-05T10:07:00Z</dcterms:modified>
</cp:coreProperties>
</file>